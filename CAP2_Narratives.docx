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CB7" w:rsidRPr="00C76C11" w:rsidRDefault="00594CB7">
      <w:pPr>
        <w:rPr>
          <w:color w:val="FF0000"/>
          <w:lang w:val="en-US"/>
        </w:rPr>
      </w:pPr>
      <w:r w:rsidRPr="00C76C11">
        <w:rPr>
          <w:color w:val="FF0000"/>
          <w:lang w:val="en-US"/>
        </w:rPr>
        <w:t xml:space="preserve">Black Screen Narrative: </w:t>
      </w:r>
    </w:p>
    <w:p w:rsidR="00A05F4C" w:rsidRPr="00C76C11" w:rsidRDefault="00594CB7" w:rsidP="00594CB7">
      <w:pPr>
        <w:ind w:firstLine="720"/>
        <w:rPr>
          <w:color w:val="FF0000"/>
          <w:lang w:val="en-US"/>
        </w:rPr>
      </w:pPr>
      <w:r w:rsidRPr="00C76C11">
        <w:rPr>
          <w:color w:val="FF0000"/>
          <w:lang w:val="en-US"/>
        </w:rPr>
        <w:t>It all changed so fast. You would never expect that everything would change in just a blink of an eye. One day you were just having fun, laughing with family and friends, going places wherever and whenever, simply enjoying spending time outside your home, but the next thing you know, you’re stuck at home. Not being able to go out and do the things you usually enjoy, no more parties, going to the mall and eating out, or even visit friends or family.</w:t>
      </w:r>
    </w:p>
    <w:p w:rsidR="00594CB7" w:rsidRPr="00C76C11" w:rsidRDefault="00594CB7" w:rsidP="00594CB7">
      <w:pPr>
        <w:ind w:firstLine="720"/>
        <w:rPr>
          <w:color w:val="FF0000"/>
          <w:lang w:val="en-US"/>
        </w:rPr>
      </w:pPr>
      <w:r w:rsidRPr="00C76C11">
        <w:rPr>
          <w:color w:val="FF0000"/>
          <w:lang w:val="en-US"/>
        </w:rPr>
        <w:t xml:space="preserve">How </w:t>
      </w:r>
      <w:r w:rsidR="00773587" w:rsidRPr="00C76C11">
        <w:rPr>
          <w:color w:val="FF0000"/>
          <w:lang w:val="en-US"/>
        </w:rPr>
        <w:t>could something so small ruin an economy? To cause social disruption? To turn people’s lives upside down?</w:t>
      </w:r>
    </w:p>
    <w:p w:rsidR="00773587" w:rsidRPr="00C76C11" w:rsidRDefault="00773587" w:rsidP="00773587">
      <w:pPr>
        <w:rPr>
          <w:color w:val="FF0000"/>
          <w:lang w:val="en-US"/>
        </w:rPr>
      </w:pPr>
    </w:p>
    <w:p w:rsidR="00773587" w:rsidRPr="00C76C11" w:rsidRDefault="00773587" w:rsidP="00773587">
      <w:pPr>
        <w:rPr>
          <w:color w:val="FF0000"/>
          <w:lang w:val="en-US"/>
        </w:rPr>
      </w:pPr>
      <w:r w:rsidRPr="00C76C11">
        <w:rPr>
          <w:color w:val="FF0000"/>
          <w:lang w:val="en-US"/>
        </w:rPr>
        <w:t xml:space="preserve">DATE: </w:t>
      </w:r>
      <w:r w:rsidR="001A1C17" w:rsidRPr="00C76C11">
        <w:rPr>
          <w:color w:val="FF0000"/>
          <w:lang w:val="en-US"/>
        </w:rPr>
        <w:t xml:space="preserve">FEBRUARY </w:t>
      </w:r>
      <w:r w:rsidRPr="00C76C11">
        <w:rPr>
          <w:color w:val="FF0000"/>
          <w:lang w:val="en-US"/>
        </w:rPr>
        <w:t xml:space="preserve">2020, </w:t>
      </w:r>
      <w:r w:rsidR="00211B2B" w:rsidRPr="00C76C11">
        <w:rPr>
          <w:color w:val="FF0000"/>
          <w:lang w:val="en-US"/>
        </w:rPr>
        <w:t>8:00 am,</w:t>
      </w:r>
      <w:r w:rsidR="00E627B1" w:rsidRPr="00C76C11">
        <w:rPr>
          <w:color w:val="FF0000"/>
          <w:lang w:val="en-US"/>
        </w:rPr>
        <w:t xml:space="preserve"> week 1,</w:t>
      </w:r>
      <w:r w:rsidR="00211B2B" w:rsidRPr="00C76C11">
        <w:rPr>
          <w:color w:val="FF0000"/>
          <w:lang w:val="en-US"/>
        </w:rPr>
        <w:t xml:space="preserve"> living room</w:t>
      </w:r>
    </w:p>
    <w:p w:rsidR="007A44AE" w:rsidRPr="00C76C11" w:rsidRDefault="007A44AE" w:rsidP="007A44AE">
      <w:pPr>
        <w:spacing w:before="240" w:after="240"/>
        <w:rPr>
          <w:color w:val="FF0000"/>
          <w:lang w:val="en-US"/>
        </w:rPr>
      </w:pPr>
      <w:r w:rsidRPr="00C76C11">
        <w:rPr>
          <w:rFonts w:ascii="Calibri" w:eastAsia="Calibri" w:hAnsi="Calibri" w:cs="Calibri"/>
          <w:strike/>
        </w:rPr>
        <w:t>Player: A normal and peaceful afternoon.</w:t>
      </w:r>
      <w:r w:rsidRPr="00C76C11">
        <w:rPr>
          <w:rFonts w:ascii="Calibri" w:eastAsia="Calibri" w:hAnsi="Calibri" w:cs="Calibri"/>
        </w:rPr>
        <w:t xml:space="preserve">  </w:t>
      </w:r>
      <w:r w:rsidRPr="00C76C11">
        <w:rPr>
          <w:color w:val="4472C4" w:themeColor="accent5"/>
          <w:lang w:val="en-US"/>
        </w:rPr>
        <w:t>Player: AH! What a peaceful morning.</w:t>
      </w:r>
    </w:p>
    <w:p w:rsidR="007A44AE" w:rsidRPr="00C76C11" w:rsidRDefault="007A44AE" w:rsidP="007A44AE">
      <w:pPr>
        <w:spacing w:before="240" w:after="240"/>
        <w:rPr>
          <w:rFonts w:ascii="Calibri" w:eastAsia="Calibri" w:hAnsi="Calibri" w:cs="Calibri"/>
          <w:color w:val="4472C4" w:themeColor="accent5"/>
        </w:rPr>
      </w:pPr>
      <w:r w:rsidRPr="00C76C11">
        <w:rPr>
          <w:rFonts w:ascii="Calibri" w:eastAsia="Calibri" w:hAnsi="Calibri" w:cs="Calibri"/>
          <w:strike/>
        </w:rPr>
        <w:t>Player: Such a wonderful day to spend my day off just lying and relaxing around the house. Or maybe I could go out with some friends later on. Either way, it’s still a beautiful day.</w:t>
      </w:r>
      <w:r w:rsidRPr="00C76C11">
        <w:rPr>
          <w:rFonts w:ascii="Calibri" w:eastAsia="Calibri" w:hAnsi="Calibri" w:cs="Calibri"/>
        </w:rPr>
        <w:t xml:space="preserve"> </w:t>
      </w:r>
      <w:r w:rsidRPr="00C76C11">
        <w:rPr>
          <w:rFonts w:ascii="Calibri" w:eastAsia="Calibri" w:hAnsi="Calibri" w:cs="Calibri"/>
          <w:color w:val="4472C4" w:themeColor="accent5"/>
        </w:rPr>
        <w:t>Player: (Such a wonderful day to spend my day off. I got my morning coffee and I have nothing else to do today. Maybe I can visit my friend later this afternoon.)</w:t>
      </w:r>
    </w:p>
    <w:p w:rsidR="007A44AE" w:rsidRPr="00C76C11" w:rsidRDefault="007A44AE" w:rsidP="007A44AE">
      <w:pPr>
        <w:spacing w:before="240" w:after="240"/>
        <w:rPr>
          <w:rFonts w:ascii="Calibri" w:eastAsia="Calibri" w:hAnsi="Calibri" w:cs="Calibri"/>
          <w:color w:val="ED7D31" w:themeColor="accent2"/>
        </w:rPr>
      </w:pPr>
      <w:r w:rsidRPr="00C76C11">
        <w:rPr>
          <w:rFonts w:ascii="Calibri" w:eastAsia="Calibri" w:hAnsi="Calibri" w:cs="Calibri"/>
        </w:rPr>
        <w:t>Player: ACK!</w:t>
      </w:r>
      <w:r w:rsidRPr="00C76C11">
        <w:rPr>
          <w:rFonts w:ascii="Calibri" w:eastAsia="Calibri" w:hAnsi="Calibri" w:cs="Calibri"/>
          <w:color w:val="BF8F00" w:themeColor="accent4" w:themeShade="BF"/>
        </w:rPr>
        <w:t xml:space="preserve"> </w:t>
      </w:r>
      <w:r w:rsidRPr="00C76C11">
        <w:rPr>
          <w:rFonts w:ascii="Calibri" w:eastAsia="Calibri" w:hAnsi="Calibri" w:cs="Calibri"/>
          <w:color w:val="ED7D31" w:themeColor="accent2"/>
        </w:rPr>
        <w:t>*whack sfx*</w:t>
      </w:r>
    </w:p>
    <w:p w:rsidR="007A44AE" w:rsidRPr="00C76C11" w:rsidRDefault="007A44AE" w:rsidP="007A44AE">
      <w:pPr>
        <w:spacing w:before="240" w:after="240"/>
        <w:rPr>
          <w:rFonts w:ascii="Calibri" w:eastAsia="Calibri" w:hAnsi="Calibri" w:cs="Calibri"/>
          <w:color w:val="2E74B5" w:themeColor="accent1" w:themeShade="BF"/>
        </w:rPr>
      </w:pPr>
      <w:r w:rsidRPr="00C76C11">
        <w:rPr>
          <w:rFonts w:ascii="Calibri" w:eastAsia="Calibri" w:hAnsi="Calibri" w:cs="Calibri"/>
          <w:strike/>
        </w:rPr>
        <w:t>Player: What the heck?! Why did you hit me with a pillow?</w:t>
      </w:r>
      <w:r w:rsidRPr="00C76C11">
        <w:rPr>
          <w:rFonts w:ascii="Calibri" w:eastAsia="Calibri" w:hAnsi="Calibri" w:cs="Calibri"/>
        </w:rPr>
        <w:t xml:space="preserve"> </w:t>
      </w:r>
      <w:r w:rsidRPr="00C76C11">
        <w:rPr>
          <w:rFonts w:ascii="Calibri" w:eastAsia="Calibri" w:hAnsi="Calibri" w:cs="Calibri"/>
          <w:color w:val="2E74B5" w:themeColor="accent1" w:themeShade="BF"/>
        </w:rPr>
        <w:t xml:space="preserve">Player: What the-?! Why did you hit me? </w:t>
      </w:r>
    </w:p>
    <w:p w:rsidR="00006A7A" w:rsidRPr="00C76C11" w:rsidRDefault="007A44AE" w:rsidP="007A44AE">
      <w:pPr>
        <w:spacing w:before="240" w:after="240"/>
        <w:rPr>
          <w:rFonts w:ascii="Calibri" w:eastAsia="Calibri" w:hAnsi="Calibri" w:cs="Calibri"/>
          <w:color w:val="2E74B5" w:themeColor="accent1" w:themeShade="BF"/>
        </w:rPr>
      </w:pPr>
      <w:r w:rsidRPr="00C76C11">
        <w:rPr>
          <w:rFonts w:ascii="Calibri" w:eastAsia="Calibri" w:hAnsi="Calibri" w:cs="Calibri"/>
          <w:strike/>
        </w:rPr>
        <w:t>Prince: Mom said to get up and take out the trash. Just because it’s your day off doesn’t mean you can laze around and ignore all your chores.</w:t>
      </w:r>
      <w:r w:rsidRPr="00C76C11">
        <w:rPr>
          <w:rFonts w:ascii="Calibri" w:eastAsia="Calibri" w:hAnsi="Calibri" w:cs="Calibri"/>
        </w:rPr>
        <w:t xml:space="preserve"> </w:t>
      </w:r>
      <w:r w:rsidRPr="00C76C11">
        <w:rPr>
          <w:rFonts w:ascii="Calibri" w:eastAsia="Calibri" w:hAnsi="Calibri" w:cs="Calibri"/>
          <w:color w:val="2E74B5" w:themeColor="accent1" w:themeShade="BF"/>
        </w:rPr>
        <w:t xml:space="preserve">Prince: </w:t>
      </w:r>
      <w:r w:rsidR="00006A7A" w:rsidRPr="00C76C11">
        <w:rPr>
          <w:rFonts w:ascii="Calibri" w:eastAsia="Calibri" w:hAnsi="Calibri" w:cs="Calibri"/>
          <w:color w:val="2E74B5" w:themeColor="accent1" w:themeShade="BF"/>
        </w:rPr>
        <w:t>Mom said to sweep the floor</w:t>
      </w:r>
      <w:r w:rsidRPr="00C76C11">
        <w:rPr>
          <w:rFonts w:ascii="Calibri" w:eastAsia="Calibri" w:hAnsi="Calibri" w:cs="Calibri"/>
          <w:color w:val="2E74B5" w:themeColor="accent1" w:themeShade="BF"/>
        </w:rPr>
        <w:t>. Just best because it’s your day off doesn’t mean you can laze ignore your chores.</w:t>
      </w:r>
      <w:r w:rsidR="00006A7A" w:rsidRPr="00C76C11">
        <w:rPr>
          <w:rFonts w:ascii="Calibri" w:eastAsia="Calibri" w:hAnsi="Calibri" w:cs="Calibri"/>
          <w:color w:val="2E74B5" w:themeColor="accent1" w:themeShade="BF"/>
        </w:rPr>
        <w:t xml:space="preserve"> </w:t>
      </w:r>
    </w:p>
    <w:p w:rsidR="00006A7A" w:rsidRPr="00C76C11" w:rsidRDefault="00006A7A" w:rsidP="007A44AE">
      <w:pPr>
        <w:spacing w:before="240" w:after="240"/>
        <w:rPr>
          <w:rFonts w:ascii="Calibri" w:eastAsia="Calibri" w:hAnsi="Calibri" w:cs="Calibri"/>
          <w:color w:val="2E74B5" w:themeColor="accent1" w:themeShade="BF"/>
        </w:rPr>
      </w:pPr>
      <w:r w:rsidRPr="00C76C11">
        <w:rPr>
          <w:rFonts w:ascii="Calibri" w:eastAsia="Calibri" w:hAnsi="Calibri" w:cs="Calibri"/>
          <w:color w:val="2E74B5" w:themeColor="accent1" w:themeShade="BF"/>
        </w:rPr>
        <w:t xml:space="preserve">Prince: Mom’s words not mine. </w:t>
      </w:r>
    </w:p>
    <w:p w:rsidR="007A44AE" w:rsidRPr="00C76C11" w:rsidRDefault="00006A7A" w:rsidP="007A44AE">
      <w:pPr>
        <w:spacing w:before="240" w:after="240"/>
        <w:rPr>
          <w:rFonts w:ascii="Calibri" w:eastAsia="Calibri" w:hAnsi="Calibri" w:cs="Calibri"/>
          <w:color w:val="2E74B5" w:themeColor="accent1" w:themeShade="BF"/>
        </w:rPr>
      </w:pPr>
      <w:r w:rsidRPr="00C76C11">
        <w:rPr>
          <w:rFonts w:ascii="Calibri" w:eastAsia="Calibri" w:hAnsi="Calibri" w:cs="Calibri"/>
          <w:color w:val="2E74B5" w:themeColor="accent1" w:themeShade="BF"/>
        </w:rPr>
        <w:t>Prince: Now hop to it!</w:t>
      </w:r>
    </w:p>
    <w:p w:rsidR="00006A7A" w:rsidRPr="00C76C11" w:rsidRDefault="00006A7A" w:rsidP="007A44AE">
      <w:pPr>
        <w:spacing w:before="240" w:after="240"/>
        <w:rPr>
          <w:rFonts w:ascii="Calibri" w:eastAsia="Calibri" w:hAnsi="Calibri" w:cs="Calibri"/>
        </w:rPr>
      </w:pPr>
      <w:r w:rsidRPr="00C76C11">
        <w:rPr>
          <w:rFonts w:ascii="Calibri" w:eastAsia="Calibri" w:hAnsi="Calibri" w:cs="Calibri"/>
        </w:rPr>
        <w:t>Player: (So much for a relaxing morning.)</w:t>
      </w:r>
    </w:p>
    <w:p w:rsidR="00006A7A" w:rsidRPr="00C76C11" w:rsidRDefault="00006A7A" w:rsidP="007A44AE">
      <w:pPr>
        <w:spacing w:before="240" w:after="240"/>
        <w:rPr>
          <w:rFonts w:ascii="Calibri" w:eastAsia="Calibri" w:hAnsi="Calibri" w:cs="Calibri"/>
        </w:rPr>
      </w:pPr>
      <w:r w:rsidRPr="00C76C11">
        <w:rPr>
          <w:rFonts w:ascii="Calibri" w:eastAsia="Calibri" w:hAnsi="Calibri" w:cs="Calibri"/>
        </w:rPr>
        <w:t xml:space="preserve">Player: </w:t>
      </w:r>
      <w:r w:rsidRPr="00C76C11">
        <w:rPr>
          <w:rFonts w:ascii="Calibri" w:eastAsia="Calibri" w:hAnsi="Calibri" w:cs="Calibri"/>
          <w:color w:val="ED7D31" w:themeColor="accent2"/>
        </w:rPr>
        <w:t xml:space="preserve">*sigh sfx* </w:t>
      </w:r>
      <w:r w:rsidRPr="00C76C11">
        <w:rPr>
          <w:rFonts w:ascii="Calibri" w:eastAsia="Calibri" w:hAnsi="Calibri" w:cs="Calibri"/>
        </w:rPr>
        <w:t>(Whatever. Let’s just get this over with.)</w:t>
      </w:r>
    </w:p>
    <w:p w:rsidR="00006A7A" w:rsidRPr="00C76C11" w:rsidRDefault="00006A7A" w:rsidP="007A44AE">
      <w:pPr>
        <w:spacing w:before="240" w:after="240"/>
        <w:rPr>
          <w:rFonts w:ascii="Calibri" w:eastAsia="Calibri" w:hAnsi="Calibri" w:cs="Calibri"/>
        </w:rPr>
      </w:pPr>
      <w:r w:rsidRPr="00C76C11">
        <w:rPr>
          <w:rFonts w:ascii="Calibri" w:eastAsia="Calibri" w:hAnsi="Calibri" w:cs="Calibri"/>
          <w:noProof/>
          <w:lang w:eastAsia="en-PH"/>
        </w:rPr>
        <mc:AlternateContent>
          <mc:Choice Requires="wps">
            <w:drawing>
              <wp:inline distT="0" distB="0" distL="0" distR="0">
                <wp:extent cx="5791200" cy="1847850"/>
                <wp:effectExtent l="0" t="0" r="19050" b="19050"/>
                <wp:docPr id="1" name="Text Box 1"/>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6A7A" w:rsidRDefault="00006A7A">
                            <w:pPr>
                              <w:rPr>
                                <w:lang w:val="en-US"/>
                              </w:rPr>
                            </w:pPr>
                            <w:r>
                              <w:rPr>
                                <w:lang w:val="en-US"/>
                              </w:rPr>
                              <w:t>Player: Better finish sweeping before I get in trouble.</w:t>
                            </w:r>
                          </w:p>
                          <w:p w:rsidR="00006A7A" w:rsidRDefault="006C170A">
                            <w:pPr>
                              <w:rPr>
                                <w:lang w:val="en-US"/>
                              </w:rPr>
                            </w:pPr>
                            <w:r>
                              <w:rPr>
                                <w:lang w:val="en-US"/>
                              </w:rPr>
                              <w:t>TASK: Find the b</w:t>
                            </w:r>
                            <w:r w:rsidR="00006A7A">
                              <w:rPr>
                                <w:lang w:val="en-US"/>
                              </w:rPr>
                              <w:t>room.</w:t>
                            </w:r>
                          </w:p>
                          <w:p w:rsidR="00006A7A" w:rsidRDefault="00006A7A">
                            <w:pPr>
                              <w:rPr>
                                <w:lang w:val="en-US"/>
                              </w:rPr>
                            </w:pPr>
                            <w:r>
                              <w:rPr>
                                <w:lang w:val="en-US"/>
                              </w:rPr>
                              <w:t>Instruction: Click to interact with objects around the room.</w:t>
                            </w:r>
                            <w:r w:rsidR="00211B2B">
                              <w:rPr>
                                <w:lang w:val="en-US"/>
                              </w:rPr>
                              <w:t xml:space="preserve"> (Living room only)</w:t>
                            </w:r>
                          </w:p>
                          <w:p w:rsidR="006C170A" w:rsidRDefault="006C170A">
                            <w:pPr>
                              <w:rPr>
                                <w:lang w:val="en-US"/>
                              </w:rPr>
                            </w:pPr>
                            <w:r>
                              <w:rPr>
                                <w:lang w:val="en-US"/>
                              </w:rPr>
                              <w:t>-----</w:t>
                            </w:r>
                          </w:p>
                          <w:p w:rsidR="006C170A" w:rsidRDefault="006C170A">
                            <w:pPr>
                              <w:rPr>
                                <w:lang w:val="en-US"/>
                              </w:rPr>
                            </w:pPr>
                            <w:r>
                              <w:rPr>
                                <w:lang w:val="en-US"/>
                              </w:rPr>
                              <w:t>Player: Here it is. Now let’s start cleaning!</w:t>
                            </w:r>
                          </w:p>
                          <w:p w:rsidR="00006A7A" w:rsidRPr="00006A7A" w:rsidRDefault="006C170A">
                            <w:pPr>
                              <w:rPr>
                                <w:lang w:val="en-US"/>
                              </w:rPr>
                            </w:pPr>
                            <w:r w:rsidRPr="007A44AE">
                              <w:rPr>
                                <w:rFonts w:ascii="Calibri" w:eastAsia="Calibri" w:hAnsi="Calibri" w:cs="Calibri"/>
                                <w:color w:val="ED7D31" w:themeColor="accent2"/>
                              </w:rPr>
                              <w:t>*</w:t>
                            </w:r>
                            <w:r>
                              <w:rPr>
                                <w:rFonts w:ascii="Calibri" w:eastAsia="Calibri" w:hAnsi="Calibri" w:cs="Calibri"/>
                                <w:color w:val="ED7D31" w:themeColor="accent2"/>
                              </w:rPr>
                              <w:t>sweeping</w:t>
                            </w:r>
                            <w:r w:rsidRPr="007A44AE">
                              <w:rPr>
                                <w:rFonts w:ascii="Calibri" w:eastAsia="Calibri" w:hAnsi="Calibri" w:cs="Calibri"/>
                                <w:color w:val="ED7D31" w:themeColor="accent2"/>
                              </w:rPr>
                              <w:t xml:space="preserve"> sfx*</w:t>
                            </w:r>
                          </w:p>
                          <w:p w:rsidR="006C170A" w:rsidRDefault="006C17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6"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" fillcolor="white [3201]" strokeweight=".5pt">
                <v:textbox>
                  <w:txbxContent>
                    <w:p w:rsidR="00006A7A" w:rsidRDefault="00006A7A">
                      <w:pPr>
                        <w:rPr>
                          <w:lang w:val="en-US"/>
                        </w:rPr>
                      </w:pPr>
                      <w:r>
                        <w:rPr>
                          <w:lang w:val="en-US"/>
                        </w:rPr>
                        <w:t>Player: Better finish sweeping before I get in trouble.</w:t>
                      </w:r>
                    </w:p>
                    <w:p w:rsidR="00006A7A" w:rsidRDefault="006C170A">
                      <w:pPr>
                        <w:rPr>
                          <w:lang w:val="en-US"/>
                        </w:rPr>
                      </w:pPr>
                      <w:r>
                        <w:rPr>
                          <w:lang w:val="en-US"/>
                        </w:rPr>
                        <w:t>TASK: Find the b</w:t>
                      </w:r>
                      <w:r w:rsidR="00006A7A">
                        <w:rPr>
                          <w:lang w:val="en-US"/>
                        </w:rPr>
                        <w:t>room.</w:t>
                      </w:r>
                    </w:p>
                    <w:p w:rsidR="00006A7A" w:rsidRDefault="00006A7A">
                      <w:pPr>
                        <w:rPr>
                          <w:lang w:val="en-US"/>
                        </w:rPr>
                      </w:pPr>
                      <w:r>
                        <w:rPr>
                          <w:lang w:val="en-US"/>
                        </w:rPr>
                        <w:t>Instruction: Click to interact with objects around the room.</w:t>
                      </w:r>
                      <w:r w:rsidR="00211B2B">
                        <w:rPr>
                          <w:lang w:val="en-US"/>
                        </w:rPr>
                        <w:t xml:space="preserve"> (Living room only)</w:t>
                      </w:r>
                    </w:p>
                    <w:p w:rsidR="006C170A" w:rsidRDefault="006C170A">
                      <w:pPr>
                        <w:rPr>
                          <w:lang w:val="en-US"/>
                        </w:rPr>
                      </w:pPr>
                      <w:r>
                        <w:rPr>
                          <w:lang w:val="en-US"/>
                        </w:rPr>
                        <w:t>-----</w:t>
                      </w:r>
                    </w:p>
                    <w:p w:rsidR="006C170A" w:rsidRDefault="006C170A">
                      <w:pPr>
                        <w:rPr>
                          <w:lang w:val="en-US"/>
                        </w:rPr>
                      </w:pPr>
                      <w:r>
                        <w:rPr>
                          <w:lang w:val="en-US"/>
                        </w:rPr>
                        <w:t>Player: Here it is. Now let’s start cleaning!</w:t>
                      </w:r>
                    </w:p>
                    <w:p w:rsidR="00006A7A" w:rsidRPr="00006A7A" w:rsidRDefault="006C170A">
                      <w:pPr>
                        <w:rPr>
                          <w:lang w:val="en-US"/>
                        </w:rPr>
                      </w:pPr>
                      <w:r w:rsidRPr="007A44AE">
                        <w:rPr>
                          <w:rFonts w:ascii="Calibri" w:eastAsia="Calibri" w:hAnsi="Calibri" w:cs="Calibri"/>
                          <w:color w:val="ED7D31" w:themeColor="accent2"/>
                        </w:rPr>
                        <w:t>*</w:t>
                      </w:r>
                      <w:r>
                        <w:rPr>
                          <w:rFonts w:ascii="Calibri" w:eastAsia="Calibri" w:hAnsi="Calibri" w:cs="Calibri"/>
                          <w:color w:val="ED7D31" w:themeColor="accent2"/>
                        </w:rPr>
                        <w:t>sweeping</w:t>
                      </w:r>
                      <w:r w:rsidRPr="007A44AE">
                        <w:rPr>
                          <w:rFonts w:ascii="Calibri" w:eastAsia="Calibri" w:hAnsi="Calibri" w:cs="Calibri"/>
                          <w:color w:val="ED7D31" w:themeColor="accent2"/>
                        </w:rPr>
                        <w:t xml:space="preserve"> sfx*</w:t>
                      </w:r>
                    </w:p>
                    <w:p w:rsidR="006C170A" w:rsidRDefault="006C170A"/>
                  </w:txbxContent>
                </v:textbox>
                <w10:anchorlock/>
              </v:shape>
            </w:pict>
          </mc:Fallback>
        </mc:AlternateContent>
      </w:r>
    </w:p>
    <w:p w:rsidR="00E627B1" w:rsidRPr="00C76C11" w:rsidRDefault="001A1C17" w:rsidP="00FF4383">
      <w:pPr>
        <w:tabs>
          <w:tab w:val="left" w:pos="5235"/>
        </w:tabs>
        <w:rPr>
          <w:color w:val="FF0000"/>
          <w:lang w:val="en-US"/>
        </w:rPr>
      </w:pPr>
      <w:r w:rsidRPr="00C76C11">
        <w:rPr>
          <w:color w:val="FF0000"/>
          <w:lang w:val="en-US"/>
        </w:rPr>
        <w:t>DATE: FEBRUARY</w:t>
      </w:r>
      <w:r w:rsidR="00E627B1" w:rsidRPr="00C76C11">
        <w:rPr>
          <w:color w:val="FF0000"/>
          <w:lang w:val="en-US"/>
        </w:rPr>
        <w:t xml:space="preserve"> 2020, </w:t>
      </w:r>
      <w:r w:rsidR="00EC7C4B" w:rsidRPr="00C76C11">
        <w:rPr>
          <w:color w:val="FF0000"/>
          <w:lang w:val="en-US"/>
        </w:rPr>
        <w:t>10</w:t>
      </w:r>
      <w:r w:rsidR="00E627B1" w:rsidRPr="00C76C11">
        <w:rPr>
          <w:color w:val="FF0000"/>
          <w:lang w:val="en-US"/>
        </w:rPr>
        <w:t>:00 am, week 1, living room</w:t>
      </w:r>
      <w:r w:rsidR="00FF4383" w:rsidRPr="00C76C11">
        <w:rPr>
          <w:color w:val="FF0000"/>
          <w:lang w:val="en-US"/>
        </w:rPr>
        <w:tab/>
      </w:r>
    </w:p>
    <w:p w:rsidR="00EC7C4B" w:rsidRPr="00C76C11" w:rsidRDefault="00EC7C4B" w:rsidP="00EC7C4B">
      <w:pPr>
        <w:rPr>
          <w:rFonts w:ascii="Calibri" w:eastAsia="Calibri" w:hAnsi="Calibri" w:cs="Calibri"/>
          <w:color w:val="ED7D31" w:themeColor="accent2"/>
        </w:rPr>
      </w:pPr>
      <w:r w:rsidRPr="00C76C11">
        <w:rPr>
          <w:rFonts w:ascii="Calibri" w:eastAsia="Calibri" w:hAnsi="Calibri" w:cs="Calibri"/>
          <w:color w:val="ED7D31" w:themeColor="accent2"/>
        </w:rPr>
        <w:t>*news sfx*</w:t>
      </w:r>
    </w:p>
    <w:p w:rsidR="00EC7C4B" w:rsidRPr="00C76C11" w:rsidRDefault="00EC7C4B" w:rsidP="00EC7C4B">
      <w:pPr>
        <w:rPr>
          <w:rFonts w:ascii="Calibri" w:eastAsia="Calibri" w:hAnsi="Calibri" w:cs="Calibri"/>
          <w:color w:val="FF0000"/>
        </w:rPr>
      </w:pPr>
      <w:r w:rsidRPr="00C76C11">
        <w:rPr>
          <w:rFonts w:ascii="Calibri" w:eastAsia="Calibri" w:hAnsi="Calibri" w:cs="Calibri"/>
          <w:color w:val="FF0000"/>
        </w:rPr>
        <w:t>Player: (Finally done with my chores, now I can go back to relaxing and enjoying my day off.)</w:t>
      </w:r>
    </w:p>
    <w:p w:rsidR="00EC7C4B" w:rsidRPr="00C76C11" w:rsidRDefault="00EC7C4B" w:rsidP="00EC7C4B">
      <w:pPr>
        <w:rPr>
          <w:rFonts w:ascii="Calibri" w:eastAsia="Calibri" w:hAnsi="Calibri" w:cs="Calibri"/>
          <w:color w:val="FF0000"/>
        </w:rPr>
      </w:pPr>
      <w:r w:rsidRPr="00C76C11">
        <w:rPr>
          <w:rFonts w:ascii="Calibri" w:eastAsia="Calibri" w:hAnsi="Calibri" w:cs="Calibri"/>
          <w:color w:val="FF0000"/>
        </w:rPr>
        <w:t>Player: (Oh! It’s mom watching some TV. Maybe I should go join her.)</w:t>
      </w:r>
    </w:p>
    <w:p w:rsidR="00EC7C4B" w:rsidRPr="00C76C11" w:rsidRDefault="00EC7C4B" w:rsidP="00EC7C4B">
      <w:pPr>
        <w:spacing w:before="240" w:after="240"/>
        <w:rPr>
          <w:rFonts w:ascii="Calibri" w:eastAsia="Calibri" w:hAnsi="Calibri" w:cs="Calibri"/>
          <w:color w:val="2E74B5" w:themeColor="accent1" w:themeShade="BF"/>
        </w:rPr>
      </w:pPr>
      <w:r w:rsidRPr="00C76C11">
        <w:rPr>
          <w:rFonts w:ascii="Calibri" w:eastAsia="Calibri" w:hAnsi="Calibri" w:cs="Calibri"/>
          <w:strike/>
        </w:rPr>
        <w:lastRenderedPageBreak/>
        <w:t>Reporter: Breaking news, the Philippines has been suspending all flights from Wuhan City that is considered to be ground zero for the new coronavirus that has been causing respiratory illness called SARS-Cov-2. A variant of COVID virus. Flights from other parts of China will also be strictly monitored… In other news…</w:t>
      </w:r>
      <w:r w:rsidRPr="00C76C11">
        <w:rPr>
          <w:rFonts w:ascii="Calibri" w:eastAsia="Calibri" w:hAnsi="Calibri" w:cs="Calibri"/>
        </w:rPr>
        <w:t xml:space="preserve"> </w:t>
      </w:r>
      <w:r w:rsidRPr="00C76C11">
        <w:rPr>
          <w:rFonts w:ascii="Calibri" w:eastAsia="Calibri" w:hAnsi="Calibri" w:cs="Calibri"/>
          <w:color w:val="2E74B5" w:themeColor="accent1" w:themeShade="BF"/>
        </w:rPr>
        <w:t xml:space="preserve">Reporter: This just in, the Philippines has been suspending flights from Wuhan City, China due to the spread of the </w:t>
      </w:r>
      <w:r w:rsidRPr="00D5616D">
        <w:rPr>
          <w:rFonts w:ascii="Calibri" w:eastAsia="Calibri" w:hAnsi="Calibri" w:cs="Calibri"/>
          <w:b/>
          <w:color w:val="2E74B5" w:themeColor="accent1" w:themeShade="BF"/>
        </w:rPr>
        <w:t>COVID virus</w:t>
      </w:r>
      <w:r w:rsidRPr="00C76C11">
        <w:rPr>
          <w:rFonts w:ascii="Calibri" w:eastAsia="Calibri" w:hAnsi="Calibri" w:cs="Calibri"/>
          <w:color w:val="2E74B5" w:themeColor="accent1" w:themeShade="BF"/>
        </w:rPr>
        <w:t>. Flights from other parts of China will also be strictly monitored to prevent the virus from entering the country…</w:t>
      </w:r>
    </w:p>
    <w:p w:rsidR="00C70984" w:rsidRPr="00C76C11" w:rsidRDefault="00C70984" w:rsidP="00EC7C4B">
      <w:pPr>
        <w:spacing w:before="240" w:after="240"/>
        <w:rPr>
          <w:rFonts w:ascii="Calibri" w:eastAsia="Calibri" w:hAnsi="Calibri" w:cs="Calibri"/>
        </w:rPr>
      </w:pPr>
      <w:r w:rsidRPr="00C76C11">
        <w:rPr>
          <w:rFonts w:ascii="Calibri" w:eastAsia="Calibri" w:hAnsi="Calibri" w:cs="Calibri"/>
        </w:rPr>
        <w:t>Player: Man, what’s with this new Coronavirus? I’ve been hearing about them a lot lately.</w:t>
      </w:r>
    </w:p>
    <w:p w:rsidR="00C8286F" w:rsidRPr="00C76C11" w:rsidRDefault="00C8286F" w:rsidP="00EC7C4B">
      <w:pPr>
        <w:spacing w:before="240" w:after="240"/>
        <w:rPr>
          <w:rFonts w:ascii="Calibri" w:eastAsia="Calibri" w:hAnsi="Calibri" w:cs="Calibri"/>
          <w:b/>
          <w:color w:val="FF0000"/>
        </w:rPr>
      </w:pPr>
      <w:r w:rsidRPr="00C76C11">
        <w:rPr>
          <w:rFonts w:ascii="Calibri" w:eastAsia="Calibri" w:hAnsi="Calibri" w:cs="Calibri"/>
          <w:color w:val="FF0000"/>
        </w:rPr>
        <w:t xml:space="preserve">Mom: The news said it’s a </w:t>
      </w:r>
      <w:r w:rsidRPr="00C76C11">
        <w:rPr>
          <w:rFonts w:ascii="Calibri" w:eastAsia="Calibri" w:hAnsi="Calibri" w:cs="Calibri"/>
          <w:b/>
          <w:color w:val="FF0000"/>
        </w:rPr>
        <w:t xml:space="preserve">respiratory illness </w:t>
      </w:r>
      <w:r w:rsidR="00496FAB">
        <w:rPr>
          <w:rFonts w:ascii="Calibri" w:eastAsia="Calibri" w:hAnsi="Calibri" w:cs="Calibri"/>
          <w:b/>
          <w:color w:val="FF0000"/>
        </w:rPr>
        <w:t xml:space="preserve">that is caused by </w:t>
      </w:r>
      <w:r w:rsidR="00115739">
        <w:rPr>
          <w:rFonts w:ascii="Calibri" w:eastAsia="Calibri" w:hAnsi="Calibri" w:cs="Calibri"/>
          <w:b/>
          <w:color w:val="FF0000"/>
        </w:rPr>
        <w:t xml:space="preserve">the </w:t>
      </w:r>
      <w:r w:rsidRPr="00C76C11">
        <w:rPr>
          <w:rFonts w:ascii="Calibri" w:eastAsia="Calibri" w:hAnsi="Calibri" w:cs="Calibri"/>
          <w:b/>
          <w:color w:val="FF0000"/>
        </w:rPr>
        <w:t>SARS-Cov-2</w:t>
      </w:r>
      <w:r w:rsidR="00115739">
        <w:rPr>
          <w:rFonts w:ascii="Calibri" w:eastAsia="Calibri" w:hAnsi="Calibri" w:cs="Calibri"/>
          <w:b/>
          <w:color w:val="FF0000"/>
        </w:rPr>
        <w:t xml:space="preserve"> virus</w:t>
      </w:r>
      <w:r w:rsidRPr="00C76C11">
        <w:rPr>
          <w:rFonts w:ascii="Calibri" w:eastAsia="Calibri" w:hAnsi="Calibri" w:cs="Calibri"/>
          <w:b/>
          <w:color w:val="FF0000"/>
        </w:rPr>
        <w:t xml:space="preserve">. </w:t>
      </w:r>
    </w:p>
    <w:p w:rsidR="00D865BC" w:rsidRPr="00C76C11" w:rsidRDefault="00C8286F" w:rsidP="00075D19">
      <w:pPr>
        <w:spacing w:before="240" w:after="240"/>
        <w:rPr>
          <w:rFonts w:ascii="Calibri" w:eastAsia="Calibri" w:hAnsi="Calibri" w:cs="Calibri"/>
        </w:rPr>
      </w:pPr>
      <w:r w:rsidRPr="00C76C11">
        <w:rPr>
          <w:rFonts w:ascii="Calibri" w:eastAsia="Calibri" w:hAnsi="Calibri" w:cs="Calibri"/>
          <w:noProof/>
          <w:lang w:eastAsia="en-PH"/>
        </w:rPr>
        <mc:AlternateContent>
          <mc:Choice Requires="wps">
            <w:drawing>
              <wp:inline distT="0" distB="0" distL="0" distR="0" wp14:anchorId="3DB62601" wp14:editId="0FDCDC11">
                <wp:extent cx="5791200" cy="1847850"/>
                <wp:effectExtent l="0" t="0" r="19050" b="19050"/>
                <wp:docPr id="2" name="Text Box 2"/>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286F" w:rsidRDefault="00C8286F" w:rsidP="00C8286F">
                            <w:pPr>
                              <w:rPr>
                                <w:lang w:val="en-US"/>
                              </w:rPr>
                            </w:pPr>
                            <w:r>
                              <w:rPr>
                                <w:lang w:val="en-US"/>
                              </w:rPr>
                              <w:t>ACHIEVEMENT: New information unlocked.</w:t>
                            </w:r>
                          </w:p>
                          <w:p w:rsidR="00C8286F" w:rsidRDefault="00C8286F" w:rsidP="00C8286F">
                            <w:pPr>
                              <w:rPr>
                                <w:lang w:val="en-US"/>
                              </w:rPr>
                            </w:pPr>
                            <w:r>
                              <w:rPr>
                                <w:lang w:val="en-US"/>
                              </w:rPr>
                              <w:t>TITLE: What is Coronavirus Disease 19?</w:t>
                            </w:r>
                          </w:p>
                          <w:p w:rsidR="00C8286F" w:rsidRDefault="00C8286F" w:rsidP="00C8286F">
                            <w:pPr>
                              <w:rPr>
                                <w:lang w:val="en-US"/>
                              </w:rPr>
                            </w:pPr>
                            <w:r>
                              <w:rPr>
                                <w:lang w:val="en-US"/>
                              </w:rPr>
                              <w:t xml:space="preserve">Coronavirus disease 19 or COVID-19 </w:t>
                            </w:r>
                            <w:r w:rsidR="00C169BA">
                              <w:rPr>
                                <w:lang w:val="en-US"/>
                              </w:rPr>
                              <w:t>is an infectious disease caused by the SARS-Cov-2 virus than can develop serious respiratory illness.</w:t>
                            </w:r>
                          </w:p>
                          <w:p w:rsidR="00C169BA" w:rsidRDefault="00C169BA" w:rsidP="00C8286F">
                            <w:pPr>
                              <w:rPr>
                                <w:lang w:val="en-US"/>
                              </w:rPr>
                            </w:pPr>
                            <w:r>
                              <w:rPr>
                                <w:lang w:val="en-US"/>
                              </w:rPr>
                              <w:t xml:space="preserve">For more information check: </w:t>
                            </w:r>
                            <w:hyperlink r:id="rId5" w:anchor="tab=tab_1" w:history="1">
                              <w:r w:rsidR="00247A74" w:rsidRPr="00AD1056">
                                <w:rPr>
                                  <w:rStyle w:val="Hyperlink"/>
                                  <w:lang w:val="en-US"/>
                                </w:rPr>
                                <w:t>https://www.who.int/health-topics/coronavirus#tab=tab_1</w:t>
                              </w:r>
                            </w:hyperlink>
                          </w:p>
                          <w:p w:rsidR="00247A74" w:rsidRPr="00247A74" w:rsidRDefault="00247A74" w:rsidP="00C8286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B62601" id="Text Box 2" o:spid="_x0000_s1027"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" fillcolor="white [3201]" strokeweight=".5pt">
                <v:textbox>
                  <w:txbxContent>
                    <w:p w:rsidR="00C8286F" w:rsidRDefault="00C8286F" w:rsidP="00C8286F">
                      <w:pPr>
                        <w:rPr>
                          <w:lang w:val="en-US"/>
                        </w:rPr>
                      </w:pPr>
                      <w:r>
                        <w:rPr>
                          <w:lang w:val="en-US"/>
                        </w:rPr>
                        <w:t>ACHIEVEMENT: New information unlocked.</w:t>
                      </w:r>
                    </w:p>
                    <w:p w:rsidR="00C8286F" w:rsidRDefault="00C8286F" w:rsidP="00C8286F">
                      <w:pPr>
                        <w:rPr>
                          <w:lang w:val="en-US"/>
                        </w:rPr>
                      </w:pPr>
                      <w:r>
                        <w:rPr>
                          <w:lang w:val="en-US"/>
                        </w:rPr>
                        <w:t>TITLE: What is Coronavirus Disease 19?</w:t>
                      </w:r>
                    </w:p>
                    <w:p w:rsidR="00C8286F" w:rsidRDefault="00C8286F" w:rsidP="00C8286F">
                      <w:pPr>
                        <w:rPr>
                          <w:lang w:val="en-US"/>
                        </w:rPr>
                      </w:pPr>
                      <w:r>
                        <w:rPr>
                          <w:lang w:val="en-US"/>
                        </w:rPr>
                        <w:t xml:space="preserve">Coronavirus disease 19 or COVID-19 </w:t>
                      </w:r>
                      <w:r w:rsidR="00C169BA">
                        <w:rPr>
                          <w:lang w:val="en-US"/>
                        </w:rPr>
                        <w:t>is an infectious disease caused by the SARS-Cov-2 virus than can develop serious respiratory illness.</w:t>
                      </w:r>
                    </w:p>
                    <w:p w:rsidR="00C169BA" w:rsidRDefault="00C169BA" w:rsidP="00C8286F">
                      <w:pPr>
                        <w:rPr>
                          <w:lang w:val="en-US"/>
                        </w:rPr>
                      </w:pPr>
                      <w:r>
                        <w:rPr>
                          <w:lang w:val="en-US"/>
                        </w:rPr>
                        <w:t xml:space="preserve">For more information check: </w:t>
                      </w:r>
                      <w:hyperlink r:id="rId6" w:anchor="tab=tab_1" w:history="1">
                        <w:r w:rsidR="00247A74" w:rsidRPr="00AD1056">
                          <w:rPr>
                            <w:rStyle w:val="Hyperlink"/>
                            <w:lang w:val="en-US"/>
                          </w:rPr>
                          <w:t>https://www.who.int/health-topics/coronavirus#tab=tab_1</w:t>
                        </w:r>
                      </w:hyperlink>
                    </w:p>
                    <w:p w:rsidR="00247A74" w:rsidRPr="00247A74" w:rsidRDefault="00247A74" w:rsidP="00C8286F">
                      <w:pPr>
                        <w:rPr>
                          <w:lang w:val="en-US"/>
                        </w:rPr>
                      </w:pPr>
                    </w:p>
                  </w:txbxContent>
                </v:textbox>
                <w10:anchorlock/>
              </v:shape>
            </w:pict>
          </mc:Fallback>
        </mc:AlternateContent>
      </w:r>
    </w:p>
    <w:p w:rsidR="00D865BC" w:rsidRPr="00C76C11" w:rsidRDefault="00D865BC" w:rsidP="00D865BC">
      <w:pPr>
        <w:tabs>
          <w:tab w:val="left" w:pos="2775"/>
        </w:tabs>
        <w:spacing w:before="240" w:after="240"/>
        <w:rPr>
          <w:rFonts w:ascii="Calibri" w:eastAsia="Calibri" w:hAnsi="Calibri" w:cs="Calibri"/>
        </w:rPr>
      </w:pPr>
    </w:p>
    <w:p w:rsidR="00EC7C4B" w:rsidRPr="00C76C11" w:rsidRDefault="00E629DF" w:rsidP="00E629DF">
      <w:pPr>
        <w:spacing w:before="240" w:after="240"/>
        <w:rPr>
          <w:color w:val="4472C4" w:themeColor="accent5"/>
          <w:lang w:val="en-US"/>
        </w:rPr>
      </w:pPr>
      <w:r w:rsidRPr="00C76C11">
        <w:rPr>
          <w:rFonts w:ascii="Calibri" w:eastAsia="Calibri" w:hAnsi="Calibri" w:cs="Calibri"/>
          <w:strike/>
        </w:rPr>
        <w:t>Carla (mom): Oh dear. Is it about that new virus going around? I hope your father is doing well abroad. He’s all alone out there and I hope it doesn’t affect him.</w:t>
      </w:r>
      <w:r w:rsidRPr="00C76C11">
        <w:rPr>
          <w:rFonts w:ascii="Calibri" w:eastAsia="Calibri" w:hAnsi="Calibri" w:cs="Calibri"/>
        </w:rPr>
        <w:t xml:space="preserve"> </w:t>
      </w:r>
      <w:r w:rsidRPr="00C76C11">
        <w:rPr>
          <w:color w:val="4472C4" w:themeColor="accent5"/>
          <w:lang w:val="en-US"/>
        </w:rPr>
        <w:t>Mom: Oh dear. I hope your father is doing well abroad. I’m worried for your father’s health.</w:t>
      </w:r>
    </w:p>
    <w:p w:rsidR="00923074" w:rsidRPr="00C76C11" w:rsidRDefault="00D865BC" w:rsidP="00E629DF">
      <w:pPr>
        <w:spacing w:before="240" w:after="240"/>
        <w:rPr>
          <w:rFonts w:ascii="Calibri" w:eastAsia="Calibri" w:hAnsi="Calibri" w:cs="Calibri"/>
          <w:b/>
        </w:rPr>
      </w:pPr>
      <w:r w:rsidRPr="00C76C11">
        <w:rPr>
          <w:rFonts w:ascii="Calibri" w:eastAsia="Calibri" w:hAnsi="Calibri" w:cs="Calibri"/>
          <w:b/>
          <w:noProof/>
          <w:lang w:eastAsia="en-PH"/>
        </w:rPr>
        <mc:AlternateContent>
          <mc:Choice Requires="wps">
            <w:drawing>
              <wp:anchor distT="0" distB="0" distL="114300" distR="114300" simplePos="0" relativeHeight="251659264" behindDoc="0" locked="0" layoutInCell="1" allowOverlap="1">
                <wp:simplePos x="0" y="0"/>
                <wp:positionH relativeFrom="column">
                  <wp:posOffset>59055</wp:posOffset>
                </wp:positionH>
                <wp:positionV relativeFrom="paragraph">
                  <wp:posOffset>53340</wp:posOffset>
                </wp:positionV>
                <wp:extent cx="7035800" cy="4124325"/>
                <wp:effectExtent l="0" t="0" r="12700" b="28575"/>
                <wp:wrapNone/>
                <wp:docPr id="3" name="Text Box 3"/>
                <wp:cNvGraphicFramePr/>
                <a:graphic xmlns:a="http://schemas.openxmlformats.org/drawingml/2006/main">
                  <a:graphicData uri="http://schemas.microsoft.com/office/word/2010/wordprocessingShape">
                    <wps:wsp>
                      <wps:cNvSpPr txBox="1"/>
                      <wps:spPr>
                        <a:xfrm>
                          <a:off x="0" y="0"/>
                          <a:ext cx="7035800" cy="412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865BC" w:rsidRDefault="00D865BC">
                            <w:pPr>
                              <w:rPr>
                                <w:b/>
                                <w:lang w:val="en-US"/>
                              </w:rPr>
                            </w:pPr>
                            <w:r>
                              <w:rPr>
                                <w:b/>
                                <w:lang w:val="en-US"/>
                              </w:rPr>
                              <w:t>Choices:</w:t>
                            </w:r>
                          </w:p>
                          <w:p w:rsidR="00D865BC" w:rsidRDefault="00D865BC">
                            <w:pPr>
                              <w:rPr>
                                <w:b/>
                                <w:lang w:val="en-US"/>
                              </w:rPr>
                            </w:pPr>
                            <w:r>
                              <w:rPr>
                                <w:b/>
                                <w:lang w:val="en-US"/>
                              </w:rPr>
                              <w:t>1: Dad will be fine.</w:t>
                            </w:r>
                          </w:p>
                          <w:p w:rsidR="00D865BC" w:rsidRPr="00F05C62" w:rsidRDefault="00D865BC" w:rsidP="00D865BC">
                            <w:pPr>
                              <w:spacing w:before="240" w:after="240"/>
                              <w:rPr>
                                <w:rFonts w:ascii="Calibri" w:eastAsia="Calibri" w:hAnsi="Calibri" w:cs="Calibri"/>
                              </w:rPr>
                            </w:pPr>
                            <w:r>
                              <w:rPr>
                                <w:b/>
                                <w:lang w:val="en-US"/>
                              </w:rPr>
                              <w:tab/>
                            </w:r>
                            <w:r w:rsidRPr="00F05C62">
                              <w:rPr>
                                <w:rFonts w:ascii="Calibri" w:eastAsia="Calibri" w:hAnsi="Calibri" w:cs="Calibri"/>
                              </w:rPr>
                              <w:t>Player: I’m sure dad will be fine. People are already aware of this new virus, people will start taking precautions on whatever this is.</w:t>
                            </w:r>
                          </w:p>
                          <w:p w:rsidR="00D865BC" w:rsidRPr="00F05C62" w:rsidRDefault="00D865BC" w:rsidP="00D865BC">
                            <w:pPr>
                              <w:spacing w:before="240" w:after="240"/>
                              <w:rPr>
                                <w:rFonts w:ascii="Calibri" w:eastAsia="Calibri" w:hAnsi="Calibri" w:cs="Calibri"/>
                              </w:rPr>
                            </w:pPr>
                            <w:r w:rsidRPr="00F05C62">
                              <w:rPr>
                                <w:rFonts w:ascii="Calibri" w:eastAsia="Calibri" w:hAnsi="Calibri" w:cs="Calibri"/>
                              </w:rPr>
                              <w:t xml:space="preserve">            </w:t>
                            </w:r>
                            <w:r w:rsidRPr="00F05C62">
                              <w:rPr>
                                <w:rFonts w:ascii="Calibri" w:eastAsia="Calibri" w:hAnsi="Calibri" w:cs="Calibri"/>
                              </w:rPr>
                              <w:tab/>
                            </w:r>
                            <w:r w:rsidR="00F05C62" w:rsidRPr="00F05C62">
                              <w:rPr>
                                <w:rFonts w:ascii="Calibri" w:eastAsia="Calibri" w:hAnsi="Calibri" w:cs="Calibri"/>
                              </w:rPr>
                              <w:t>Carla (mom):</w:t>
                            </w:r>
                            <w:r w:rsidRPr="00F05C62">
                              <w:rPr>
                                <w:rFonts w:ascii="Calibri" w:eastAsia="Calibri" w:hAnsi="Calibri" w:cs="Calibri"/>
                              </w:rPr>
                              <w:t xml:space="preserve"> But still, I can’t help but worry for your father. I hope he’s doing ok. I’ll call him later after work.</w:t>
                            </w:r>
                          </w:p>
                          <w:p w:rsidR="00F05C62" w:rsidRPr="00F05C62" w:rsidRDefault="00F05C62" w:rsidP="00F05C62">
                            <w:pPr>
                              <w:spacing w:before="240" w:after="240"/>
                              <w:rPr>
                                <w:rFonts w:ascii="Calibri" w:eastAsia="Calibri" w:hAnsi="Calibri" w:cs="Calibri"/>
                                <w:b/>
                              </w:rPr>
                            </w:pPr>
                            <w:r w:rsidRPr="00F05C62">
                              <w:rPr>
                                <w:rFonts w:ascii="Calibri" w:eastAsia="Calibri" w:hAnsi="Calibri" w:cs="Calibri"/>
                                <w:b/>
                              </w:rPr>
                              <w:t>2: The government will handle it.</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b/>
                              </w:rPr>
                              <w:t xml:space="preserve">            </w:t>
                            </w:r>
                            <w:r w:rsidRPr="00F05C62">
                              <w:rPr>
                                <w:rFonts w:ascii="Calibri" w:eastAsia="Calibri" w:hAnsi="Calibri" w:cs="Calibri"/>
                                <w:b/>
                              </w:rPr>
                              <w:tab/>
                            </w:r>
                            <w:r w:rsidRPr="00F05C62">
                              <w:rPr>
                                <w:rFonts w:ascii="Calibri" w:eastAsia="Calibri" w:hAnsi="Calibri" w:cs="Calibri"/>
                              </w:rPr>
                              <w:t>Player: I’m sure the government will do something about it.</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rPr>
                              <w:t xml:space="preserve">            </w:t>
                            </w:r>
                            <w:r w:rsidRPr="00F05C62">
                              <w:rPr>
                                <w:rFonts w:ascii="Calibri" w:eastAsia="Calibri" w:hAnsi="Calibri" w:cs="Calibri"/>
                              </w:rPr>
                              <w:tab/>
                              <w:t>Carla (mom): We can’t always depend on the government to do everything for us. We still have to do our part.</w:t>
                            </w:r>
                          </w:p>
                          <w:p w:rsidR="00F05C62" w:rsidRPr="00F05C62" w:rsidRDefault="00F05C62" w:rsidP="00F05C62">
                            <w:pPr>
                              <w:spacing w:before="240" w:after="240"/>
                              <w:rPr>
                                <w:rFonts w:ascii="Calibri" w:eastAsia="Calibri" w:hAnsi="Calibri" w:cs="Calibri"/>
                                <w:b/>
                              </w:rPr>
                            </w:pPr>
                            <w:r w:rsidRPr="00F05C62">
                              <w:rPr>
                                <w:rFonts w:ascii="Calibri" w:eastAsia="Calibri" w:hAnsi="Calibri" w:cs="Calibri"/>
                                <w:b/>
                              </w:rPr>
                              <w:t>3: We should be careful.</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b/>
                              </w:rPr>
                              <w:t xml:space="preserve">            </w:t>
                            </w:r>
                            <w:r w:rsidRPr="00F05C62">
                              <w:rPr>
                                <w:rFonts w:ascii="Calibri" w:eastAsia="Calibri" w:hAnsi="Calibri" w:cs="Calibri"/>
                                <w:b/>
                              </w:rPr>
                              <w:tab/>
                            </w:r>
                            <w:r w:rsidRPr="00F05C62">
                              <w:rPr>
                                <w:rFonts w:ascii="Calibri" w:eastAsia="Calibri" w:hAnsi="Calibri" w:cs="Calibri"/>
                              </w:rPr>
                              <w:t>Player: If that’s the case, the best thing we could do right now is to remain cautious and wait for further reports on this coronavirus.</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rPr>
                              <w:t xml:space="preserve">            </w:t>
                            </w:r>
                            <w:r w:rsidRPr="00F05C62">
                              <w:rPr>
                                <w:rFonts w:ascii="Calibri" w:eastAsia="Calibri" w:hAnsi="Calibri" w:cs="Calibri"/>
                              </w:rPr>
                              <w:tab/>
                              <w:t>Carla (mom): I’ll contact your father. Oh, I hope he is doing alright.</w:t>
                            </w:r>
                          </w:p>
                          <w:p w:rsidR="00D865BC" w:rsidRPr="00D865BC" w:rsidRDefault="00D865BC" w:rsidP="00D865BC">
                            <w:pPr>
                              <w:spacing w:before="240" w:after="240"/>
                              <w:rPr>
                                <w:rFonts w:ascii="Calibri" w:eastAsia="Calibri" w:hAnsi="Calibri" w:cs="Calibri"/>
                              </w:rPr>
                            </w:pPr>
                          </w:p>
                          <w:p w:rsidR="00D865BC" w:rsidRPr="00D865BC" w:rsidRDefault="00D865BC">
                            <w:pPr>
                              <w:rPr>
                                <w:b/>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4.65pt;margin-top:4.2pt;width:554pt;height:3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" fillcolor="white [3201]" strokeweight=".5pt">
                <v:textbox>
                  <w:txbxContent>
                    <w:p w:rsidR="00D865BC" w:rsidRDefault="00D865BC">
                      <w:pPr>
                        <w:rPr>
                          <w:b/>
                          <w:lang w:val="en-US"/>
                        </w:rPr>
                      </w:pPr>
                      <w:r>
                        <w:rPr>
                          <w:b/>
                          <w:lang w:val="en-US"/>
                        </w:rPr>
                        <w:t>Choices:</w:t>
                      </w:r>
                    </w:p>
                    <w:p w:rsidR="00D865BC" w:rsidRDefault="00D865BC">
                      <w:pPr>
                        <w:rPr>
                          <w:b/>
                          <w:lang w:val="en-US"/>
                        </w:rPr>
                      </w:pPr>
                      <w:r>
                        <w:rPr>
                          <w:b/>
                          <w:lang w:val="en-US"/>
                        </w:rPr>
                        <w:t>1: Dad will be fine.</w:t>
                      </w:r>
                    </w:p>
                    <w:p w:rsidR="00D865BC" w:rsidRPr="00F05C62" w:rsidRDefault="00D865BC" w:rsidP="00D865BC">
                      <w:pPr>
                        <w:spacing w:before="240" w:after="240"/>
                        <w:rPr>
                          <w:rFonts w:ascii="Calibri" w:eastAsia="Calibri" w:hAnsi="Calibri" w:cs="Calibri"/>
                        </w:rPr>
                      </w:pPr>
                      <w:r>
                        <w:rPr>
                          <w:b/>
                          <w:lang w:val="en-US"/>
                        </w:rPr>
                        <w:tab/>
                      </w:r>
                      <w:r w:rsidRPr="00F05C62">
                        <w:rPr>
                          <w:rFonts w:ascii="Calibri" w:eastAsia="Calibri" w:hAnsi="Calibri" w:cs="Calibri"/>
                        </w:rPr>
                        <w:t>Player: I’m sure dad will be fine. People are already aware of this new virus, people will start taking precautions on whatever this is.</w:t>
                      </w:r>
                    </w:p>
                    <w:p w:rsidR="00D865BC" w:rsidRPr="00F05C62" w:rsidRDefault="00D865BC" w:rsidP="00D865BC">
                      <w:pPr>
                        <w:spacing w:before="240" w:after="240"/>
                        <w:rPr>
                          <w:rFonts w:ascii="Calibri" w:eastAsia="Calibri" w:hAnsi="Calibri" w:cs="Calibri"/>
                        </w:rPr>
                      </w:pPr>
                      <w:r w:rsidRPr="00F05C62">
                        <w:rPr>
                          <w:rFonts w:ascii="Calibri" w:eastAsia="Calibri" w:hAnsi="Calibri" w:cs="Calibri"/>
                        </w:rPr>
                        <w:t xml:space="preserve">            </w:t>
                      </w:r>
                      <w:r w:rsidRPr="00F05C62">
                        <w:rPr>
                          <w:rFonts w:ascii="Calibri" w:eastAsia="Calibri" w:hAnsi="Calibri" w:cs="Calibri"/>
                        </w:rPr>
                        <w:tab/>
                      </w:r>
                      <w:r w:rsidR="00F05C62" w:rsidRPr="00F05C62">
                        <w:rPr>
                          <w:rFonts w:ascii="Calibri" w:eastAsia="Calibri" w:hAnsi="Calibri" w:cs="Calibri"/>
                        </w:rPr>
                        <w:t>Carla (mom):</w:t>
                      </w:r>
                      <w:r w:rsidRPr="00F05C62">
                        <w:rPr>
                          <w:rFonts w:ascii="Calibri" w:eastAsia="Calibri" w:hAnsi="Calibri" w:cs="Calibri"/>
                        </w:rPr>
                        <w:t xml:space="preserve"> But still, I can’t help but worry for your father. I hope he’s doing ok. I’ll call him later after work.</w:t>
                      </w:r>
                    </w:p>
                    <w:p w:rsidR="00F05C62" w:rsidRPr="00F05C62" w:rsidRDefault="00F05C62" w:rsidP="00F05C62">
                      <w:pPr>
                        <w:spacing w:before="240" w:after="240"/>
                        <w:rPr>
                          <w:rFonts w:ascii="Calibri" w:eastAsia="Calibri" w:hAnsi="Calibri" w:cs="Calibri"/>
                          <w:b/>
                        </w:rPr>
                      </w:pPr>
                      <w:r w:rsidRPr="00F05C62">
                        <w:rPr>
                          <w:rFonts w:ascii="Calibri" w:eastAsia="Calibri" w:hAnsi="Calibri" w:cs="Calibri"/>
                          <w:b/>
                        </w:rPr>
                        <w:t>2: The government will handle it.</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b/>
                        </w:rPr>
                        <w:t xml:space="preserve">            </w:t>
                      </w:r>
                      <w:r w:rsidRPr="00F05C62">
                        <w:rPr>
                          <w:rFonts w:ascii="Calibri" w:eastAsia="Calibri" w:hAnsi="Calibri" w:cs="Calibri"/>
                          <w:b/>
                        </w:rPr>
                        <w:tab/>
                      </w:r>
                      <w:r w:rsidRPr="00F05C62">
                        <w:rPr>
                          <w:rFonts w:ascii="Calibri" w:eastAsia="Calibri" w:hAnsi="Calibri" w:cs="Calibri"/>
                        </w:rPr>
                        <w:t>Player: I’m sure the government will do something about it.</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rPr>
                        <w:t xml:space="preserve">            </w:t>
                      </w:r>
                      <w:r w:rsidRPr="00F05C62">
                        <w:rPr>
                          <w:rFonts w:ascii="Calibri" w:eastAsia="Calibri" w:hAnsi="Calibri" w:cs="Calibri"/>
                        </w:rPr>
                        <w:tab/>
                        <w:t>Carla (mom): We can’t always depend on the government to do everything for us. We still have to do our part.</w:t>
                      </w:r>
                    </w:p>
                    <w:p w:rsidR="00F05C62" w:rsidRPr="00F05C62" w:rsidRDefault="00F05C62" w:rsidP="00F05C62">
                      <w:pPr>
                        <w:spacing w:before="240" w:after="240"/>
                        <w:rPr>
                          <w:rFonts w:ascii="Calibri" w:eastAsia="Calibri" w:hAnsi="Calibri" w:cs="Calibri"/>
                          <w:b/>
                        </w:rPr>
                      </w:pPr>
                      <w:r w:rsidRPr="00F05C62">
                        <w:rPr>
                          <w:rFonts w:ascii="Calibri" w:eastAsia="Calibri" w:hAnsi="Calibri" w:cs="Calibri"/>
                          <w:b/>
                        </w:rPr>
                        <w:t>3: We should be careful.</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b/>
                        </w:rPr>
                        <w:t xml:space="preserve">            </w:t>
                      </w:r>
                      <w:r w:rsidRPr="00F05C62">
                        <w:rPr>
                          <w:rFonts w:ascii="Calibri" w:eastAsia="Calibri" w:hAnsi="Calibri" w:cs="Calibri"/>
                          <w:b/>
                        </w:rPr>
                        <w:tab/>
                      </w:r>
                      <w:r w:rsidRPr="00F05C62">
                        <w:rPr>
                          <w:rFonts w:ascii="Calibri" w:eastAsia="Calibri" w:hAnsi="Calibri" w:cs="Calibri"/>
                        </w:rPr>
                        <w:t>Player: If that’s the case, the best thing we could do right now is to remain cautious and wait for further reports on this coronavirus.</w:t>
                      </w:r>
                    </w:p>
                    <w:p w:rsidR="00F05C62" w:rsidRPr="00F05C62" w:rsidRDefault="00F05C62" w:rsidP="00F05C62">
                      <w:pPr>
                        <w:spacing w:before="240" w:after="240"/>
                        <w:rPr>
                          <w:rFonts w:ascii="Calibri" w:eastAsia="Calibri" w:hAnsi="Calibri" w:cs="Calibri"/>
                        </w:rPr>
                      </w:pPr>
                      <w:r w:rsidRPr="00F05C62">
                        <w:rPr>
                          <w:rFonts w:ascii="Calibri" w:eastAsia="Calibri" w:hAnsi="Calibri" w:cs="Calibri"/>
                        </w:rPr>
                        <w:t xml:space="preserve">            </w:t>
                      </w:r>
                      <w:r w:rsidRPr="00F05C62">
                        <w:rPr>
                          <w:rFonts w:ascii="Calibri" w:eastAsia="Calibri" w:hAnsi="Calibri" w:cs="Calibri"/>
                        </w:rPr>
                        <w:tab/>
                        <w:t>Carla (mom): I’ll contact your father. Oh, I hope he is doing alright.</w:t>
                      </w:r>
                    </w:p>
                    <w:p w:rsidR="00D865BC" w:rsidRPr="00D865BC" w:rsidRDefault="00D865BC" w:rsidP="00D865BC">
                      <w:pPr>
                        <w:spacing w:before="240" w:after="240"/>
                        <w:rPr>
                          <w:rFonts w:ascii="Calibri" w:eastAsia="Calibri" w:hAnsi="Calibri" w:cs="Calibri"/>
                        </w:rPr>
                      </w:pPr>
                    </w:p>
                    <w:p w:rsidR="00D865BC" w:rsidRPr="00D865BC" w:rsidRDefault="00D865BC">
                      <w:pPr>
                        <w:rPr>
                          <w:b/>
                          <w:lang w:val="en-US"/>
                        </w:rPr>
                      </w:pPr>
                    </w:p>
                  </w:txbxContent>
                </v:textbox>
              </v:shape>
            </w:pict>
          </mc:Fallback>
        </mc:AlternateContent>
      </w:r>
    </w:p>
    <w:p w:rsidR="00006A7A" w:rsidRPr="00C76C11" w:rsidRDefault="00006A7A" w:rsidP="007A44AE">
      <w:pPr>
        <w:spacing w:before="240" w:after="240"/>
        <w:rPr>
          <w:rFonts w:ascii="Calibri" w:eastAsia="Calibri" w:hAnsi="Calibri" w:cs="Calibri"/>
        </w:rPr>
      </w:pPr>
    </w:p>
    <w:p w:rsidR="007A44AE" w:rsidRPr="00C76C11" w:rsidRDefault="007A44AE" w:rsidP="00773587">
      <w:pPr>
        <w:rPr>
          <w:b/>
          <w:u w:val="single"/>
          <w:lang w:val="en-US"/>
        </w:rPr>
      </w:pPr>
    </w:p>
    <w:p w:rsidR="00773587" w:rsidRPr="00C76C11" w:rsidRDefault="00773587" w:rsidP="00773587">
      <w:pPr>
        <w:rPr>
          <w:color w:val="FF0000"/>
          <w:lang w:val="en-US"/>
        </w:rPr>
      </w:pPr>
    </w:p>
    <w:p w:rsidR="00773587" w:rsidRPr="00C76C11" w:rsidRDefault="00773587" w:rsidP="00773587">
      <w:pPr>
        <w:rPr>
          <w:color w:val="FF0000"/>
          <w:lang w:val="en-US"/>
        </w:rPr>
      </w:pPr>
    </w:p>
    <w:p w:rsidR="00773587" w:rsidRPr="00C76C11" w:rsidRDefault="00773587"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773587">
      <w:pPr>
        <w:rPr>
          <w:color w:val="FF0000"/>
          <w:lang w:val="en-US"/>
        </w:rPr>
      </w:pPr>
    </w:p>
    <w:p w:rsidR="00247A74" w:rsidRPr="00C76C11" w:rsidRDefault="00247A74" w:rsidP="00247A74">
      <w:pPr>
        <w:spacing w:before="240" w:after="240"/>
        <w:rPr>
          <w:rFonts w:ascii="Calibri" w:eastAsia="Calibri" w:hAnsi="Calibri" w:cs="Calibri"/>
          <w:strike/>
        </w:rPr>
      </w:pPr>
      <w:r w:rsidRPr="00C76C11">
        <w:rPr>
          <w:rFonts w:ascii="Calibri" w:eastAsia="Calibri" w:hAnsi="Calibri" w:cs="Calibri"/>
          <w:strike/>
        </w:rPr>
        <w:lastRenderedPageBreak/>
        <w:t xml:space="preserve">Prince: Well, whatever it is I’m sure everything will be just fine. Now let me watch the TV in peace, I need to know the latest news about my </w:t>
      </w:r>
      <w:r w:rsidR="000564EA" w:rsidRPr="00C76C11">
        <w:rPr>
          <w:rFonts w:ascii="Calibri" w:eastAsia="Calibri" w:hAnsi="Calibri" w:cs="Calibri"/>
          <w:strike/>
        </w:rPr>
        <w:t>favourite</w:t>
      </w:r>
      <w:r w:rsidRPr="00C76C11">
        <w:rPr>
          <w:rFonts w:ascii="Calibri" w:eastAsia="Calibri" w:hAnsi="Calibri" w:cs="Calibri"/>
          <w:strike/>
        </w:rPr>
        <w:t xml:space="preserve"> celebrity.</w:t>
      </w:r>
    </w:p>
    <w:p w:rsidR="00247A74" w:rsidRPr="00C76C11" w:rsidRDefault="00247A74" w:rsidP="00247A74">
      <w:pPr>
        <w:spacing w:before="240" w:after="240"/>
        <w:rPr>
          <w:rFonts w:ascii="Calibri" w:eastAsia="Calibri" w:hAnsi="Calibri" w:cs="Calibri"/>
          <w:strike/>
        </w:rPr>
      </w:pPr>
      <w:r w:rsidRPr="00C76C11">
        <w:rPr>
          <w:rFonts w:ascii="Calibri" w:eastAsia="Calibri" w:hAnsi="Calibri" w:cs="Calibri"/>
          <w:strike/>
        </w:rPr>
        <w:t>Player: Maybe you should stop watching celebrity gossip and watch the actual news instead?</w:t>
      </w:r>
    </w:p>
    <w:p w:rsidR="00247A74" w:rsidRPr="00C76C11" w:rsidRDefault="00247A74" w:rsidP="00247A74">
      <w:pPr>
        <w:spacing w:before="240" w:after="240"/>
        <w:rPr>
          <w:rFonts w:ascii="Calibri" w:eastAsia="Calibri" w:hAnsi="Calibri" w:cs="Calibri"/>
          <w:strike/>
        </w:rPr>
      </w:pPr>
      <w:r w:rsidRPr="00C76C11">
        <w:rPr>
          <w:rFonts w:ascii="Calibri" w:eastAsia="Calibri" w:hAnsi="Calibri" w:cs="Calibri"/>
          <w:strike/>
        </w:rPr>
        <w:t>Prince: They’re interesting. Leave me alone.</w:t>
      </w:r>
    </w:p>
    <w:p w:rsidR="00247A74" w:rsidRPr="00C76C11" w:rsidRDefault="00247A74" w:rsidP="000564EA">
      <w:pPr>
        <w:tabs>
          <w:tab w:val="left" w:pos="8025"/>
        </w:tabs>
        <w:spacing w:before="240" w:after="240"/>
        <w:rPr>
          <w:rFonts w:ascii="Calibri" w:eastAsia="Calibri" w:hAnsi="Calibri" w:cs="Calibri"/>
          <w:strike/>
        </w:rPr>
      </w:pPr>
      <w:r w:rsidRPr="00C76C11">
        <w:rPr>
          <w:rFonts w:ascii="Calibri" w:eastAsia="Calibri" w:hAnsi="Calibri" w:cs="Calibri"/>
          <w:strike/>
        </w:rPr>
        <w:t>Player: This is still alarming to hear. I hope this doesn’t turn out for the worse.</w:t>
      </w:r>
    </w:p>
    <w:p w:rsidR="000564EA" w:rsidRPr="00C76C11" w:rsidRDefault="00360DE3" w:rsidP="00FF4383">
      <w:pPr>
        <w:tabs>
          <w:tab w:val="left" w:pos="8025"/>
          <w:tab w:val="right" w:pos="9360"/>
        </w:tabs>
        <w:spacing w:before="240" w:after="240"/>
        <w:rPr>
          <w:rFonts w:ascii="Calibri" w:eastAsia="Calibri" w:hAnsi="Calibri" w:cs="Calibri"/>
          <w:color w:val="4472C4" w:themeColor="accent5"/>
        </w:rPr>
      </w:pPr>
      <w:r w:rsidRPr="00C76C11">
        <w:rPr>
          <w:rFonts w:ascii="Calibri" w:eastAsia="Calibri" w:hAnsi="Calibri" w:cs="Calibri"/>
          <w:color w:val="4472C4" w:themeColor="accent5"/>
        </w:rPr>
        <w:t>Player: Alright. Let’s just hope that everything is under control so nothing bad will happen.</w:t>
      </w:r>
      <w:r w:rsidR="00FF4383" w:rsidRPr="00C76C11">
        <w:rPr>
          <w:rFonts w:ascii="Calibri" w:eastAsia="Calibri" w:hAnsi="Calibri" w:cs="Calibri"/>
          <w:color w:val="4472C4" w:themeColor="accent5"/>
        </w:rPr>
        <w:tab/>
      </w:r>
    </w:p>
    <w:p w:rsidR="00FF4383" w:rsidRPr="00C76C11" w:rsidRDefault="00FF4383" w:rsidP="00FF4383">
      <w:pPr>
        <w:tabs>
          <w:tab w:val="left" w:pos="8025"/>
          <w:tab w:val="right" w:pos="9360"/>
        </w:tabs>
        <w:spacing w:before="240" w:after="240"/>
        <w:rPr>
          <w:rFonts w:ascii="Calibri" w:eastAsia="Calibri" w:hAnsi="Calibri" w:cs="Calibri"/>
          <w:color w:val="4472C4" w:themeColor="accent5"/>
        </w:rPr>
      </w:pPr>
    </w:p>
    <w:p w:rsidR="00B755D4" w:rsidRPr="00C76C11" w:rsidRDefault="00FF4383" w:rsidP="00B755D4">
      <w:pPr>
        <w:tabs>
          <w:tab w:val="left" w:pos="4815"/>
          <w:tab w:val="left" w:pos="8025"/>
          <w:tab w:val="right" w:pos="9360"/>
        </w:tabs>
        <w:spacing w:before="240" w:after="240"/>
        <w:rPr>
          <w:color w:val="FF0000"/>
          <w:lang w:val="en-US"/>
        </w:rPr>
      </w:pPr>
      <w:r w:rsidRPr="00C76C11">
        <w:rPr>
          <w:color w:val="FF0000"/>
          <w:lang w:val="en-US"/>
        </w:rPr>
        <w:t xml:space="preserve">DATE: MARCH 2020, </w:t>
      </w:r>
      <w:r w:rsidR="0077023B" w:rsidRPr="00C76C11">
        <w:rPr>
          <w:color w:val="FF0000"/>
          <w:lang w:val="en-US"/>
        </w:rPr>
        <w:t>7:00 p</w:t>
      </w:r>
      <w:r w:rsidRPr="00C76C11">
        <w:rPr>
          <w:color w:val="FF0000"/>
          <w:lang w:val="en-US"/>
        </w:rPr>
        <w:t>m, week 2, living room</w:t>
      </w:r>
      <w:r w:rsidRPr="00C76C11">
        <w:rPr>
          <w:color w:val="FF0000"/>
          <w:lang w:val="en-US"/>
        </w:rPr>
        <w:tab/>
      </w:r>
    </w:p>
    <w:p w:rsidR="001320CE" w:rsidRPr="00C76C11" w:rsidRDefault="00B755D4" w:rsidP="00B755D4">
      <w:pPr>
        <w:spacing w:before="240" w:after="240"/>
        <w:rPr>
          <w:rFonts w:ascii="Calibri" w:eastAsia="Calibri" w:hAnsi="Calibri" w:cs="Calibri"/>
          <w:color w:val="4472C4" w:themeColor="accent5"/>
        </w:rPr>
      </w:pPr>
      <w:r w:rsidRPr="00C76C11">
        <w:rPr>
          <w:rFonts w:ascii="Calibri" w:eastAsia="Calibri" w:hAnsi="Calibri" w:cs="Calibri"/>
          <w:strike/>
        </w:rPr>
        <w:t>Player: It’s been three months since the COVID-19 was first announced. There have been a lot of reports going around the world related to this virus. This is so scary.</w:t>
      </w:r>
      <w:r w:rsidRPr="00C76C11">
        <w:rPr>
          <w:rFonts w:ascii="Calibri" w:eastAsia="Calibri" w:hAnsi="Calibri" w:cs="Calibri"/>
        </w:rPr>
        <w:t xml:space="preserve"> </w:t>
      </w:r>
      <w:r w:rsidRPr="00C76C11">
        <w:rPr>
          <w:rFonts w:ascii="Calibri" w:eastAsia="Calibri" w:hAnsi="Calibri" w:cs="Calibri"/>
          <w:color w:val="4472C4" w:themeColor="accent5"/>
        </w:rPr>
        <w:t>Player: (It’s been a couple of months since the COVID-19 virus was first announced. I’ve been seeing a lot of reports regarding the virus. This is so scary it’s making me worry</w:t>
      </w:r>
      <w:r w:rsidR="0021106F" w:rsidRPr="00C76C11">
        <w:rPr>
          <w:rFonts w:ascii="Calibri" w:eastAsia="Calibri" w:hAnsi="Calibri" w:cs="Calibri"/>
          <w:color w:val="4472C4" w:themeColor="accent5"/>
        </w:rPr>
        <w:t xml:space="preserve"> for the safety of myself and my family</w:t>
      </w:r>
      <w:r w:rsidRPr="00C76C11">
        <w:rPr>
          <w:rFonts w:ascii="Calibri" w:eastAsia="Calibri" w:hAnsi="Calibri" w:cs="Calibri"/>
          <w:color w:val="4472C4" w:themeColor="accent5"/>
        </w:rPr>
        <w:t>.)</w:t>
      </w:r>
    </w:p>
    <w:p w:rsidR="001320CE" w:rsidRPr="00C76C11" w:rsidRDefault="001320CE" w:rsidP="00B755D4">
      <w:pPr>
        <w:spacing w:before="240" w:after="240"/>
        <w:rPr>
          <w:rFonts w:ascii="Calibri" w:eastAsia="Calibri" w:hAnsi="Calibri" w:cs="Calibri"/>
          <w:color w:val="FF0000"/>
        </w:rPr>
      </w:pPr>
      <w:r w:rsidRPr="00C76C11">
        <w:rPr>
          <w:rFonts w:ascii="Calibri" w:eastAsia="Calibri" w:hAnsi="Calibri" w:cs="Calibri"/>
          <w:color w:val="FF0000"/>
        </w:rPr>
        <w:t>Prince: What do you think is going to happen now that there have been reported COVID cases in our country?</w:t>
      </w:r>
    </w:p>
    <w:p w:rsidR="001320CE" w:rsidRPr="00C76C11" w:rsidRDefault="001320CE" w:rsidP="00B755D4">
      <w:pPr>
        <w:spacing w:before="240" w:after="240"/>
        <w:rPr>
          <w:rFonts w:ascii="Calibri" w:eastAsia="Calibri" w:hAnsi="Calibri" w:cs="Calibri"/>
          <w:color w:val="FF0000"/>
        </w:rPr>
      </w:pPr>
      <w:r w:rsidRPr="00C76C11">
        <w:rPr>
          <w:rFonts w:ascii="Calibri" w:eastAsia="Calibri" w:hAnsi="Calibri" w:cs="Calibri"/>
          <w:color w:val="FF0000"/>
        </w:rPr>
        <w:t>Player: I don’t know. Let’s just watch the new and find out more.</w:t>
      </w:r>
    </w:p>
    <w:p w:rsidR="00DD0C62" w:rsidRPr="00C76C11" w:rsidRDefault="001320CE" w:rsidP="001320CE">
      <w:pPr>
        <w:spacing w:before="240" w:after="240"/>
        <w:rPr>
          <w:rFonts w:ascii="Calibri" w:eastAsia="Calibri" w:hAnsi="Calibri" w:cs="Calibri"/>
        </w:rPr>
      </w:pPr>
      <w:r w:rsidRPr="00C76C11">
        <w:rPr>
          <w:rFonts w:ascii="Calibri" w:eastAsia="Calibri" w:hAnsi="Calibri" w:cs="Calibri"/>
          <w:strike/>
        </w:rPr>
        <w:t>Reporter: This just in, the president has declared a state of public health emergency. Classes have been suspended and work-from-home is sought</w:t>
      </w:r>
      <w:ins w:id="0" w:author="Ghyllan Denola" w:date="2021-05-17T15:21:00Z">
        <w:r w:rsidRPr="00C76C11">
          <w:rPr>
            <w:rFonts w:ascii="Calibri" w:eastAsia="Calibri" w:hAnsi="Calibri" w:cs="Calibri"/>
            <w:strike/>
          </w:rPr>
          <w:t xml:space="preserve"> amid</w:t>
        </w:r>
      </w:ins>
      <w:del w:id="1" w:author="Ghyllan Denola" w:date="2021-05-17T15:21:00Z">
        <w:r w:rsidRPr="00C76C11">
          <w:rPr>
            <w:rFonts w:ascii="Calibri" w:eastAsia="Calibri" w:hAnsi="Calibri" w:cs="Calibri"/>
            <w:strike/>
          </w:rPr>
          <w:delText xml:space="preserve"> amod</w:delText>
        </w:r>
      </w:del>
      <w:r w:rsidRPr="00C76C11">
        <w:rPr>
          <w:rFonts w:ascii="Calibri" w:eastAsia="Calibri" w:hAnsi="Calibri" w:cs="Calibri"/>
          <w:strike/>
        </w:rPr>
        <w:t xml:space="preserve"> local coronavirus cases. Citizens must remain in their homes until further notice.</w:t>
      </w:r>
      <w:r w:rsidRPr="00C76C11">
        <w:rPr>
          <w:rFonts w:ascii="Calibri" w:eastAsia="Calibri" w:hAnsi="Calibri" w:cs="Calibri"/>
        </w:rPr>
        <w:t xml:space="preserve"> </w:t>
      </w:r>
    </w:p>
    <w:p w:rsidR="001B3A4F" w:rsidRPr="00C76C11" w:rsidRDefault="001320CE" w:rsidP="001320CE">
      <w:pPr>
        <w:spacing w:before="240" w:after="240"/>
        <w:rPr>
          <w:rFonts w:ascii="Calibri" w:eastAsia="Calibri" w:hAnsi="Calibri" w:cs="Calibri"/>
          <w:color w:val="4472C4" w:themeColor="accent5"/>
        </w:rPr>
      </w:pPr>
      <w:r w:rsidRPr="00C76C11">
        <w:rPr>
          <w:rFonts w:ascii="Calibri" w:eastAsia="Calibri" w:hAnsi="Calibri" w:cs="Calibri"/>
          <w:color w:val="4472C4" w:themeColor="accent5"/>
        </w:rPr>
        <w:t>Reporter: The President has declared a state of public health emergency. Classes have been suspended and work-from-home is sought amid the local</w:t>
      </w:r>
      <w:r w:rsidR="001B3A4F" w:rsidRPr="00C76C11">
        <w:rPr>
          <w:rFonts w:ascii="Calibri" w:eastAsia="Calibri" w:hAnsi="Calibri" w:cs="Calibri"/>
          <w:color w:val="4472C4" w:themeColor="accent5"/>
        </w:rPr>
        <w:t xml:space="preserve"> Coronavirus cases. Strict </w:t>
      </w:r>
      <w:r w:rsidR="001B3A4F" w:rsidRPr="00D5616D">
        <w:rPr>
          <w:rFonts w:ascii="Calibri" w:eastAsia="Calibri" w:hAnsi="Calibri" w:cs="Calibri"/>
          <w:b/>
          <w:color w:val="4472C4" w:themeColor="accent5"/>
        </w:rPr>
        <w:t>home quarantine</w:t>
      </w:r>
      <w:r w:rsidR="001B3A4F" w:rsidRPr="00C76C11">
        <w:rPr>
          <w:rFonts w:ascii="Calibri" w:eastAsia="Calibri" w:hAnsi="Calibri" w:cs="Calibri"/>
          <w:color w:val="4472C4" w:themeColor="accent5"/>
        </w:rPr>
        <w:t xml:space="preserve"> are implemented in all household. </w:t>
      </w:r>
    </w:p>
    <w:p w:rsidR="00827234" w:rsidRPr="00C76C11" w:rsidRDefault="001B3A4F" w:rsidP="00827234">
      <w:pPr>
        <w:spacing w:before="240" w:after="240"/>
        <w:rPr>
          <w:rFonts w:ascii="Calibri" w:eastAsia="Calibri" w:hAnsi="Calibri" w:cs="Calibri"/>
          <w:color w:val="4472C4" w:themeColor="accent5"/>
        </w:rPr>
      </w:pPr>
      <w:r w:rsidRPr="00C76C11">
        <w:rPr>
          <w:rFonts w:ascii="Calibri" w:eastAsia="Calibri" w:hAnsi="Calibri" w:cs="Calibri"/>
          <w:color w:val="4472C4" w:themeColor="accent5"/>
        </w:rPr>
        <w:t>Reporter: Citizen must remain at home until further notice.</w:t>
      </w:r>
    </w:p>
    <w:p w:rsidR="00AD3746" w:rsidRPr="00C76C11" w:rsidRDefault="00AD3746" w:rsidP="00827234">
      <w:pPr>
        <w:spacing w:before="240" w:after="240"/>
        <w:rPr>
          <w:rFonts w:ascii="Calibri" w:eastAsia="Calibri" w:hAnsi="Calibri" w:cs="Calibri"/>
          <w:color w:val="4472C4" w:themeColor="accent5"/>
        </w:rPr>
      </w:pPr>
      <w:r w:rsidRPr="00C76C11">
        <w:rPr>
          <w:color w:val="FF0000"/>
          <w:lang w:val="en-US"/>
        </w:rPr>
        <w:t>DATE: MARCH 2020, 7:10 pm, week 2, living room, ECQ</w:t>
      </w:r>
    </w:p>
    <w:p w:rsidR="0003555F" w:rsidRPr="00C76C11" w:rsidRDefault="0003555F" w:rsidP="00827234">
      <w:pPr>
        <w:spacing w:before="240" w:after="240"/>
        <w:rPr>
          <w:rFonts w:ascii="Calibri" w:eastAsia="Calibri" w:hAnsi="Calibri" w:cs="Calibri"/>
          <w:color w:val="4472C4" w:themeColor="accent5"/>
        </w:rPr>
      </w:pPr>
      <w:r w:rsidRPr="00C76C11">
        <w:rPr>
          <w:rFonts w:ascii="Calibri" w:eastAsia="Calibri" w:hAnsi="Calibri" w:cs="Calibri"/>
          <w:noProof/>
          <w:lang w:eastAsia="en-PH"/>
        </w:rPr>
        <mc:AlternateContent>
          <mc:Choice Requires="wps">
            <w:drawing>
              <wp:inline distT="0" distB="0" distL="0" distR="0" wp14:anchorId="6E1E1F6A" wp14:editId="14A81A2D">
                <wp:extent cx="5791200" cy="1847850"/>
                <wp:effectExtent l="0" t="0" r="19050" b="19050"/>
                <wp:docPr id="4" name="Text Box 4"/>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555F" w:rsidRDefault="0003555F" w:rsidP="0003555F">
                            <w:pPr>
                              <w:rPr>
                                <w:lang w:val="en-US"/>
                              </w:rPr>
                            </w:pPr>
                            <w:r>
                              <w:rPr>
                                <w:lang w:val="en-US"/>
                              </w:rPr>
                              <w:t>ACHIEVEMENT: New information unlocked.</w:t>
                            </w:r>
                          </w:p>
                          <w:p w:rsidR="00A53B74" w:rsidRDefault="0003555F" w:rsidP="00027664">
                            <w:pPr>
                              <w:rPr>
                                <w:lang w:val="en-US"/>
                              </w:rPr>
                            </w:pPr>
                            <w:r>
                              <w:rPr>
                                <w:lang w:val="en-US"/>
                              </w:rPr>
                              <w:t>T</w:t>
                            </w:r>
                            <w:r w:rsidR="00A53B74">
                              <w:rPr>
                                <w:lang w:val="en-US"/>
                              </w:rPr>
                              <w:t xml:space="preserve">ITLE: </w:t>
                            </w:r>
                            <w:r w:rsidR="00027664">
                              <w:rPr>
                                <w:lang w:val="en-US"/>
                              </w:rPr>
                              <w:t>Community Quarantine</w:t>
                            </w:r>
                          </w:p>
                          <w:p w:rsidR="00027664" w:rsidRDefault="00027664" w:rsidP="00027664">
                            <w:pPr>
                              <w:rPr>
                                <w:lang w:val="en-US"/>
                              </w:rPr>
                            </w:pPr>
                            <w:r>
                              <w:rPr>
                                <w:lang w:val="en-US"/>
                              </w:rPr>
                              <w:t>Community Quarantine refers to the restriction of movement within, into, or out of the area of quarantine individuals, large groups of people, or communities, designed to reduce the likelihood of transmission of an infectious disease among persons in and to persons outside the infected area.</w:t>
                            </w:r>
                          </w:p>
                          <w:p w:rsidR="006D7AAE" w:rsidRDefault="0003555F" w:rsidP="0003555F">
                            <w:r>
                              <w:rPr>
                                <w:lang w:val="en-US"/>
                              </w:rPr>
                              <w:t xml:space="preserve">For more information check: </w:t>
                            </w:r>
                            <w:hyperlink r:id="rId7" w:history="1">
                              <w:r w:rsidR="00027664" w:rsidRPr="00D210BE">
                                <w:rPr>
                                  <w:rStyle w:val="Hyperlink"/>
                                </w:rPr>
                                <w:t>https://doh.gov.ph/sites/default/files/health-update/20210506-OMNIBUS-RRD.pdf</w:t>
                              </w:r>
                            </w:hyperlink>
                          </w:p>
                          <w:p w:rsidR="00027664" w:rsidRDefault="00027664" w:rsidP="0003555F">
                            <w:pPr>
                              <w:rPr>
                                <w:lang w:val="en-US"/>
                              </w:rPr>
                            </w:pPr>
                          </w:p>
                          <w:p w:rsidR="0003555F" w:rsidRPr="00247A74" w:rsidRDefault="0003555F" w:rsidP="0003555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1E1F6A" id="Text Box 4" o:spid="_x0000_s1029"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" fillcolor="white [3201]" strokeweight=".5pt">
                <v:textbox>
                  <w:txbxContent>
                    <w:p w:rsidR="0003555F" w:rsidRDefault="0003555F" w:rsidP="0003555F">
                      <w:pPr>
                        <w:rPr>
                          <w:lang w:val="en-US"/>
                        </w:rPr>
                      </w:pPr>
                      <w:r>
                        <w:rPr>
                          <w:lang w:val="en-US"/>
                        </w:rPr>
                        <w:t>ACHIEVEMENT: New information unlocked.</w:t>
                      </w:r>
                    </w:p>
                    <w:p w:rsidR="00A53B74" w:rsidRDefault="0003555F" w:rsidP="00027664">
                      <w:pPr>
                        <w:rPr>
                          <w:lang w:val="en-US"/>
                        </w:rPr>
                      </w:pPr>
                      <w:r>
                        <w:rPr>
                          <w:lang w:val="en-US"/>
                        </w:rPr>
                        <w:t>T</w:t>
                      </w:r>
                      <w:r w:rsidR="00A53B74">
                        <w:rPr>
                          <w:lang w:val="en-US"/>
                        </w:rPr>
                        <w:t xml:space="preserve">ITLE: </w:t>
                      </w:r>
                      <w:r w:rsidR="00027664">
                        <w:rPr>
                          <w:lang w:val="en-US"/>
                        </w:rPr>
                        <w:t>Community Quarantine</w:t>
                      </w:r>
                    </w:p>
                    <w:p w:rsidR="00027664" w:rsidRDefault="00027664" w:rsidP="00027664">
                      <w:pPr>
                        <w:rPr>
                          <w:lang w:val="en-US"/>
                        </w:rPr>
                      </w:pPr>
                      <w:r>
                        <w:rPr>
                          <w:lang w:val="en-US"/>
                        </w:rPr>
                        <w:t>Community Quarantine refers to the restriction of movement within, into, or out of the area of quarantine individuals, large groups of people, or communities, designed to reduce the likelihood of transmission of an infectious disease among persons in and to persons outside the infected area.</w:t>
                      </w:r>
                    </w:p>
                    <w:p w:rsidR="006D7AAE" w:rsidRDefault="0003555F" w:rsidP="0003555F">
                      <w:r>
                        <w:rPr>
                          <w:lang w:val="en-US"/>
                        </w:rPr>
                        <w:t xml:space="preserve">For more information check: </w:t>
                      </w:r>
                      <w:hyperlink r:id="rId8" w:history="1">
                        <w:r w:rsidR="00027664" w:rsidRPr="00D210BE">
                          <w:rPr>
                            <w:rStyle w:val="Hyperlink"/>
                          </w:rPr>
                          <w:t>https://doh.gov.ph/sites/default/files/health-update/20210506-OMNIBUS-RRD.pdf</w:t>
                        </w:r>
                      </w:hyperlink>
                    </w:p>
                    <w:p w:rsidR="00027664" w:rsidRDefault="00027664" w:rsidP="0003555F">
                      <w:pPr>
                        <w:rPr>
                          <w:lang w:val="en-US"/>
                        </w:rPr>
                      </w:pPr>
                    </w:p>
                    <w:p w:rsidR="0003555F" w:rsidRPr="00247A74" w:rsidRDefault="0003555F" w:rsidP="0003555F">
                      <w:pPr>
                        <w:rPr>
                          <w:lang w:val="en-US"/>
                        </w:rPr>
                      </w:pPr>
                    </w:p>
                  </w:txbxContent>
                </v:textbox>
                <w10:anchorlock/>
              </v:shape>
            </w:pict>
          </mc:Fallback>
        </mc:AlternateContent>
      </w:r>
    </w:p>
    <w:p w:rsidR="00827234" w:rsidRPr="00C76C11" w:rsidRDefault="00827234" w:rsidP="00827234">
      <w:pPr>
        <w:spacing w:before="240" w:after="240"/>
        <w:rPr>
          <w:rFonts w:ascii="Calibri" w:eastAsia="Calibri" w:hAnsi="Calibri" w:cs="Calibri"/>
          <w:strike/>
        </w:rPr>
      </w:pPr>
      <w:r w:rsidRPr="00C76C11">
        <w:rPr>
          <w:rFonts w:ascii="Calibri" w:eastAsia="Calibri" w:hAnsi="Calibri" w:cs="Calibri"/>
          <w:strike/>
        </w:rPr>
        <w:t>Reporter: This just in, the president has declared a state of public health emergency. Classes have been suspended and work-from-home is sought</w:t>
      </w:r>
      <w:ins w:id="2" w:author="Ghyllan Denola" w:date="2021-05-17T15:21:00Z">
        <w:r w:rsidRPr="00C76C11">
          <w:rPr>
            <w:rFonts w:ascii="Calibri" w:eastAsia="Calibri" w:hAnsi="Calibri" w:cs="Calibri"/>
            <w:strike/>
          </w:rPr>
          <w:t xml:space="preserve"> amid</w:t>
        </w:r>
      </w:ins>
      <w:del w:id="3" w:author="Ghyllan Denola" w:date="2021-05-17T15:21:00Z">
        <w:r w:rsidRPr="00C76C11">
          <w:rPr>
            <w:rFonts w:ascii="Calibri" w:eastAsia="Calibri" w:hAnsi="Calibri" w:cs="Calibri"/>
            <w:strike/>
          </w:rPr>
          <w:delText xml:space="preserve"> amod</w:delText>
        </w:r>
      </w:del>
      <w:r w:rsidRPr="00C76C11">
        <w:rPr>
          <w:rFonts w:ascii="Calibri" w:eastAsia="Calibri" w:hAnsi="Calibri" w:cs="Calibri"/>
          <w:strike/>
        </w:rPr>
        <w:t xml:space="preserve"> local coronavirus cases. Citizens must remain in their homes until further notice.</w:t>
      </w:r>
    </w:p>
    <w:p w:rsidR="00827234" w:rsidRPr="00C76C11" w:rsidRDefault="00827234" w:rsidP="00827234">
      <w:pPr>
        <w:spacing w:before="240" w:after="240"/>
        <w:rPr>
          <w:rFonts w:ascii="Calibri" w:eastAsia="Calibri" w:hAnsi="Calibri" w:cs="Calibri"/>
          <w:color w:val="4472C4" w:themeColor="accent5"/>
        </w:rPr>
      </w:pPr>
      <w:r w:rsidRPr="00C76C11">
        <w:rPr>
          <w:rFonts w:ascii="Calibri" w:eastAsia="Calibri" w:hAnsi="Calibri" w:cs="Calibri"/>
          <w:color w:val="4472C4" w:themeColor="accent5"/>
        </w:rPr>
        <w:t>Reporter: Residents who refuse to follow the mandatory quarantine</w:t>
      </w:r>
      <w:r w:rsidR="00DD0C62" w:rsidRPr="00C76C11">
        <w:rPr>
          <w:rFonts w:ascii="Calibri" w:eastAsia="Calibri" w:hAnsi="Calibri" w:cs="Calibri"/>
          <w:color w:val="4472C4" w:themeColor="accent5"/>
        </w:rPr>
        <w:t xml:space="preserve"> may be arrested under the state of public health emergency.</w:t>
      </w:r>
    </w:p>
    <w:p w:rsidR="00FF4383" w:rsidRPr="00C76C11" w:rsidRDefault="007B1EE3" w:rsidP="007C21AD">
      <w:pPr>
        <w:tabs>
          <w:tab w:val="left" w:pos="4815"/>
        </w:tabs>
        <w:spacing w:before="240" w:after="240"/>
        <w:rPr>
          <w:rFonts w:ascii="Calibri" w:eastAsia="Calibri" w:hAnsi="Calibri" w:cs="Calibri"/>
          <w:strike/>
        </w:rPr>
      </w:pPr>
      <w:r w:rsidRPr="00C76C11">
        <w:rPr>
          <w:rFonts w:ascii="Calibri" w:eastAsia="Calibri" w:hAnsi="Calibri" w:cs="Calibri"/>
          <w:noProof/>
          <w:lang w:eastAsia="en-PH"/>
        </w:rPr>
        <w:lastRenderedPageBreak/>
        <mc:AlternateContent>
          <mc:Choice Requires="wps">
            <w:drawing>
              <wp:inline distT="0" distB="0" distL="0" distR="0" wp14:anchorId="35CC5E8A" wp14:editId="7C539F0F">
                <wp:extent cx="5791200" cy="1847850"/>
                <wp:effectExtent l="0" t="0" r="19050" b="19050"/>
                <wp:docPr id="5" name="Text Box 5"/>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1EE3" w:rsidRDefault="007B1EE3" w:rsidP="007B1EE3">
                            <w:pPr>
                              <w:rPr>
                                <w:lang w:val="en-US"/>
                              </w:rPr>
                            </w:pPr>
                            <w:r>
                              <w:rPr>
                                <w:lang w:val="en-US"/>
                              </w:rPr>
                              <w:t>ACHIEVEMENT: New information unlocked.</w:t>
                            </w:r>
                          </w:p>
                          <w:p w:rsidR="007B1EE3" w:rsidRDefault="007B1EE3" w:rsidP="00265C73">
                            <w:pPr>
                              <w:rPr>
                                <w:lang w:val="en-US"/>
                              </w:rPr>
                            </w:pPr>
                            <w:r>
                              <w:rPr>
                                <w:lang w:val="en-US"/>
                              </w:rPr>
                              <w:t xml:space="preserve">TITLE: </w:t>
                            </w:r>
                            <w:r w:rsidR="00265C73">
                              <w:rPr>
                                <w:lang w:val="en-US"/>
                              </w:rPr>
                              <w:t>Refusal to mandatory quarantine.</w:t>
                            </w:r>
                          </w:p>
                          <w:p w:rsidR="00265C73" w:rsidRDefault="00265C73" w:rsidP="00265C73">
                            <w:pPr>
                              <w:rPr>
                                <w:lang w:val="en-US"/>
                              </w:rPr>
                            </w:pPr>
                            <w:r>
                              <w:rPr>
                                <w:lang w:val="en-US"/>
                              </w:rPr>
                              <w:t xml:space="preserve">Residents who fails to cooperate </w:t>
                            </w:r>
                            <w:r w:rsidR="00A13E72">
                              <w:rPr>
                                <w:lang w:val="en-US"/>
                              </w:rPr>
                              <w:t>may be imprisoned and penalized.</w:t>
                            </w:r>
                          </w:p>
                          <w:p w:rsidR="007B1EE3" w:rsidRDefault="007B1EE3" w:rsidP="007B1EE3">
                            <w:pPr>
                              <w:rPr>
                                <w:lang w:val="en-US"/>
                              </w:rPr>
                            </w:pPr>
                            <w:r>
                              <w:rPr>
                                <w:lang w:val="en-US"/>
                              </w:rPr>
                              <w:t xml:space="preserve">For more information check: </w:t>
                            </w:r>
                            <w:hyperlink r:id="rId9" w:history="1">
                              <w:r w:rsidR="00977A7A" w:rsidRPr="00AD1056">
                                <w:rPr>
                                  <w:rStyle w:val="Hyperlink"/>
                                  <w:lang w:val="en-US"/>
                                </w:rPr>
                                <w:t>https://www.officialgazette.gov.ph/downloads/2020/02feb/20200308-PROC-922-RRD-1.pdf</w:t>
                              </w:r>
                            </w:hyperlink>
                          </w:p>
                          <w:p w:rsidR="00265C73" w:rsidRDefault="00F56B88" w:rsidP="007B1EE3">
                            <w:pPr>
                              <w:rPr>
                                <w:lang w:val="en-US"/>
                              </w:rPr>
                            </w:pPr>
                            <w:hyperlink r:id="rId10" w:history="1">
                              <w:r w:rsidR="00265C73" w:rsidRPr="00AD1056">
                                <w:rPr>
                                  <w:rStyle w:val="Hyperlink"/>
                                  <w:lang w:val="en-US"/>
                                </w:rPr>
                                <w:t>https://cnnphilippines.com/news/2020/3/9/Mandatory-quarantine-public-health-emergency.html</w:t>
                              </w:r>
                            </w:hyperlink>
                          </w:p>
                          <w:p w:rsidR="00265C73" w:rsidRDefault="00265C73" w:rsidP="007B1EE3">
                            <w:pPr>
                              <w:rPr>
                                <w:lang w:val="en-US"/>
                              </w:rPr>
                            </w:pPr>
                          </w:p>
                          <w:p w:rsidR="00977A7A" w:rsidRDefault="00977A7A" w:rsidP="007B1EE3">
                            <w:pPr>
                              <w:rPr>
                                <w:lang w:val="en-US"/>
                              </w:rPr>
                            </w:pPr>
                          </w:p>
                          <w:p w:rsidR="007B1EE3" w:rsidRPr="00247A74" w:rsidRDefault="007B1EE3" w:rsidP="007B1E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CC5E8A" id="Text Box 5" o:spid="_x0000_s1030"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" fillcolor="white [3201]" strokeweight=".5pt">
                <v:textbox>
                  <w:txbxContent>
                    <w:p w:rsidR="007B1EE3" w:rsidRDefault="007B1EE3" w:rsidP="007B1EE3">
                      <w:pPr>
                        <w:rPr>
                          <w:lang w:val="en-US"/>
                        </w:rPr>
                      </w:pPr>
                      <w:r>
                        <w:rPr>
                          <w:lang w:val="en-US"/>
                        </w:rPr>
                        <w:t>ACHIEVEMENT: New information unlocked.</w:t>
                      </w:r>
                    </w:p>
                    <w:p w:rsidR="007B1EE3" w:rsidRDefault="007B1EE3" w:rsidP="00265C73">
                      <w:pPr>
                        <w:rPr>
                          <w:lang w:val="en-US"/>
                        </w:rPr>
                      </w:pPr>
                      <w:r>
                        <w:rPr>
                          <w:lang w:val="en-US"/>
                        </w:rPr>
                        <w:t xml:space="preserve">TITLE: </w:t>
                      </w:r>
                      <w:r w:rsidR="00265C73">
                        <w:rPr>
                          <w:lang w:val="en-US"/>
                        </w:rPr>
                        <w:t>Refusal to mandatory quarantine.</w:t>
                      </w:r>
                    </w:p>
                    <w:p w:rsidR="00265C73" w:rsidRDefault="00265C73" w:rsidP="00265C73">
                      <w:pPr>
                        <w:rPr>
                          <w:lang w:val="en-US"/>
                        </w:rPr>
                      </w:pPr>
                      <w:r>
                        <w:rPr>
                          <w:lang w:val="en-US"/>
                        </w:rPr>
                        <w:t xml:space="preserve">Residents who fails to cooperate </w:t>
                      </w:r>
                      <w:r w:rsidR="00A13E72">
                        <w:rPr>
                          <w:lang w:val="en-US"/>
                        </w:rPr>
                        <w:t>may be imprisoned and penalized.</w:t>
                      </w:r>
                    </w:p>
                    <w:p w:rsidR="007B1EE3" w:rsidRDefault="007B1EE3" w:rsidP="007B1EE3">
                      <w:pPr>
                        <w:rPr>
                          <w:lang w:val="en-US"/>
                        </w:rPr>
                      </w:pPr>
                      <w:r>
                        <w:rPr>
                          <w:lang w:val="en-US"/>
                        </w:rPr>
                        <w:t xml:space="preserve">For more information check: </w:t>
                      </w:r>
                      <w:hyperlink r:id="rId11" w:history="1">
                        <w:r w:rsidR="00977A7A" w:rsidRPr="00AD1056">
                          <w:rPr>
                            <w:rStyle w:val="Hyperlink"/>
                            <w:lang w:val="en-US"/>
                          </w:rPr>
                          <w:t>https://www.officialgazette.gov.ph/downloads/2020/02feb/20200308-PROC-922-RRD-1.pdf</w:t>
                        </w:r>
                      </w:hyperlink>
                    </w:p>
                    <w:p w:rsidR="00265C73" w:rsidRDefault="00F56B88" w:rsidP="007B1EE3">
                      <w:pPr>
                        <w:rPr>
                          <w:lang w:val="en-US"/>
                        </w:rPr>
                      </w:pPr>
                      <w:hyperlink r:id="rId12" w:history="1">
                        <w:r w:rsidR="00265C73" w:rsidRPr="00AD1056">
                          <w:rPr>
                            <w:rStyle w:val="Hyperlink"/>
                            <w:lang w:val="en-US"/>
                          </w:rPr>
                          <w:t>https://cnnphilippines.com/news/2020/3/9/Mandatory-quarantine-public-health-emergency.html</w:t>
                        </w:r>
                      </w:hyperlink>
                    </w:p>
                    <w:p w:rsidR="00265C73" w:rsidRDefault="00265C73" w:rsidP="007B1EE3">
                      <w:pPr>
                        <w:rPr>
                          <w:lang w:val="en-US"/>
                        </w:rPr>
                      </w:pPr>
                    </w:p>
                    <w:p w:rsidR="00977A7A" w:rsidRDefault="00977A7A" w:rsidP="007B1EE3">
                      <w:pPr>
                        <w:rPr>
                          <w:lang w:val="en-US"/>
                        </w:rPr>
                      </w:pPr>
                    </w:p>
                    <w:p w:rsidR="007B1EE3" w:rsidRPr="00247A74" w:rsidRDefault="007B1EE3" w:rsidP="007B1EE3">
                      <w:pPr>
                        <w:rPr>
                          <w:lang w:val="en-US"/>
                        </w:rPr>
                      </w:pPr>
                    </w:p>
                  </w:txbxContent>
                </v:textbox>
                <w10:anchorlock/>
              </v:shape>
            </w:pict>
          </mc:Fallback>
        </mc:AlternateContent>
      </w:r>
    </w:p>
    <w:p w:rsidR="007C21AD" w:rsidRPr="00C76C11" w:rsidRDefault="007C21AD" w:rsidP="007C21AD">
      <w:pPr>
        <w:tabs>
          <w:tab w:val="left" w:pos="4815"/>
        </w:tabs>
        <w:spacing w:before="240" w:after="240"/>
        <w:rPr>
          <w:rFonts w:ascii="Calibri" w:eastAsia="Calibri" w:hAnsi="Calibri" w:cs="Calibri"/>
          <w:strike/>
        </w:rPr>
      </w:pPr>
    </w:p>
    <w:p w:rsidR="007C21AD" w:rsidRPr="00C76C11" w:rsidRDefault="007C21AD" w:rsidP="007C21AD">
      <w:pPr>
        <w:tabs>
          <w:tab w:val="left" w:pos="4815"/>
        </w:tabs>
        <w:spacing w:before="240" w:after="240"/>
        <w:rPr>
          <w:rFonts w:ascii="Calibri" w:eastAsia="Calibri" w:hAnsi="Calibri" w:cs="Calibri"/>
        </w:rPr>
      </w:pPr>
      <w:r w:rsidRPr="00C76C11">
        <w:rPr>
          <w:rFonts w:ascii="Calibri" w:eastAsia="Calibri" w:hAnsi="Calibri" w:cs="Calibri"/>
        </w:rPr>
        <w:t>Prince: No classes! Let’s go!</w:t>
      </w:r>
    </w:p>
    <w:p w:rsidR="007C21AD" w:rsidRPr="00C76C11" w:rsidRDefault="007C21AD" w:rsidP="007C21AD">
      <w:pPr>
        <w:spacing w:before="240" w:after="240"/>
        <w:rPr>
          <w:rFonts w:ascii="Calibri" w:eastAsia="Calibri" w:hAnsi="Calibri" w:cs="Calibri"/>
          <w:color w:val="4472C4" w:themeColor="accent5"/>
        </w:rPr>
      </w:pPr>
      <w:r w:rsidRPr="00C76C11">
        <w:rPr>
          <w:rFonts w:ascii="Calibri" w:eastAsia="Calibri" w:hAnsi="Calibri" w:cs="Calibri"/>
        </w:rPr>
        <w:t xml:space="preserve">Carle: </w:t>
      </w:r>
      <w:r w:rsidRPr="00C76C11">
        <w:rPr>
          <w:rFonts w:ascii="Calibri" w:eastAsia="Calibri" w:hAnsi="Calibri" w:cs="Calibri"/>
          <w:strike/>
        </w:rPr>
        <w:t>It seems like we’ll be staying home for the next couple of months. The only time we’ll be able to go outside is when we need to buy basic necessities</w:t>
      </w:r>
      <w:ins w:id="4" w:author="Ghyllan Denola" w:date="2021-05-17T15:22:00Z">
        <w:r w:rsidRPr="00C76C11">
          <w:rPr>
            <w:rFonts w:ascii="Calibri" w:eastAsia="Calibri" w:hAnsi="Calibri" w:cs="Calibri"/>
            <w:strike/>
          </w:rPr>
          <w:t>, even then, we still need to wear facemasks and do social distancing</w:t>
        </w:r>
      </w:ins>
      <w:r w:rsidRPr="00C76C11">
        <w:rPr>
          <w:rFonts w:ascii="Calibri" w:eastAsia="Calibri" w:hAnsi="Calibri" w:cs="Calibri"/>
          <w:strike/>
        </w:rPr>
        <w:t xml:space="preserve">. I have to say, this is a smart strategy to </w:t>
      </w:r>
      <w:ins w:id="5" w:author="Ghyllan Denola" w:date="2021-05-19T15:28:00Z">
        <w:r w:rsidRPr="00C76C11">
          <w:rPr>
            <w:rFonts w:ascii="Calibri" w:eastAsia="Calibri" w:hAnsi="Calibri" w:cs="Calibri"/>
            <w:strike/>
          </w:rPr>
          <w:t>prevent</w:t>
        </w:r>
      </w:ins>
      <w:del w:id="6" w:author="Ghyllan Denola" w:date="2021-05-19T15:28:00Z">
        <w:r w:rsidRPr="00C76C11">
          <w:rPr>
            <w:rFonts w:ascii="Calibri" w:eastAsia="Calibri" w:hAnsi="Calibri" w:cs="Calibri"/>
            <w:strike/>
          </w:rPr>
          <w:delText>contain</w:delText>
        </w:r>
      </w:del>
      <w:r w:rsidRPr="00C76C11">
        <w:rPr>
          <w:rFonts w:ascii="Calibri" w:eastAsia="Calibri" w:hAnsi="Calibri" w:cs="Calibri"/>
          <w:strike/>
        </w:rPr>
        <w:t xml:space="preserve"> the virus from spreading. </w:t>
      </w:r>
      <w:r w:rsidRPr="00C76C11">
        <w:rPr>
          <w:rFonts w:ascii="Calibri" w:eastAsia="Calibri" w:hAnsi="Calibri" w:cs="Calibri"/>
          <w:color w:val="4472C4" w:themeColor="accent5"/>
        </w:rPr>
        <w:t xml:space="preserve"> Carla: It seems like we’ll be staying home until then. We can’t really do much other than isolate ourselves to for our own health and safety.</w:t>
      </w:r>
    </w:p>
    <w:p w:rsidR="007C21AD" w:rsidRPr="00C76C11" w:rsidRDefault="007C21AD" w:rsidP="007C21AD">
      <w:pPr>
        <w:spacing w:before="240" w:after="240"/>
        <w:rPr>
          <w:rFonts w:ascii="Calibri" w:eastAsia="Calibri" w:hAnsi="Calibri" w:cs="Calibri"/>
          <w:color w:val="4472C4" w:themeColor="accent5"/>
        </w:rPr>
      </w:pPr>
    </w:p>
    <w:p w:rsidR="007C21AD" w:rsidRPr="00C76C11" w:rsidRDefault="007C21AD" w:rsidP="007C21AD">
      <w:pPr>
        <w:spacing w:before="240" w:after="240"/>
        <w:rPr>
          <w:rFonts w:ascii="Calibri" w:eastAsia="Calibri" w:hAnsi="Calibri" w:cs="Calibri"/>
          <w:color w:val="4472C4" w:themeColor="accent5"/>
        </w:rPr>
      </w:pPr>
      <w:r w:rsidRPr="00C76C11">
        <w:rPr>
          <w:rFonts w:ascii="Calibri" w:eastAsia="Calibri" w:hAnsi="Calibri" w:cs="Calibri"/>
          <w:noProof/>
          <w:lang w:eastAsia="en-PH"/>
        </w:rPr>
        <w:lastRenderedPageBreak/>
        <mc:AlternateContent>
          <mc:Choice Requires="wps">
            <w:drawing>
              <wp:inline distT="0" distB="0" distL="0" distR="0" wp14:anchorId="135EE00A" wp14:editId="39C5991B">
                <wp:extent cx="7029450" cy="8553450"/>
                <wp:effectExtent l="0" t="0" r="19050" b="19050"/>
                <wp:docPr id="6" name="Text Box 6"/>
                <wp:cNvGraphicFramePr/>
                <a:graphic xmlns:a="http://schemas.openxmlformats.org/drawingml/2006/main">
                  <a:graphicData uri="http://schemas.microsoft.com/office/word/2010/wordprocessingShape">
                    <wps:wsp>
                      <wps:cNvSpPr txBox="1"/>
                      <wps:spPr>
                        <a:xfrm>
                          <a:off x="0" y="0"/>
                          <a:ext cx="7029450" cy="855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21AD" w:rsidRDefault="007C21AD" w:rsidP="007C21AD">
                            <w:pPr>
                              <w:rPr>
                                <w:b/>
                                <w:lang w:val="en-US"/>
                              </w:rPr>
                            </w:pPr>
                            <w:r>
                              <w:rPr>
                                <w:b/>
                                <w:lang w:val="en-US"/>
                              </w:rPr>
                              <w:t>Choices:</w:t>
                            </w:r>
                          </w:p>
                          <w:p w:rsidR="007C21AD" w:rsidRDefault="007C21AD" w:rsidP="007C21AD">
                            <w:pPr>
                              <w:rPr>
                                <w:b/>
                                <w:lang w:val="en-US"/>
                              </w:rPr>
                            </w:pPr>
                            <w:r>
                              <w:rPr>
                                <w:b/>
                                <w:lang w:val="en-US"/>
                              </w:rPr>
                              <w:t>1: I’m not staying home.</w:t>
                            </w:r>
                          </w:p>
                          <w:p w:rsidR="007C21AD" w:rsidRDefault="007C21AD" w:rsidP="007C21AD">
                            <w:pPr>
                              <w:spacing w:before="240" w:after="240"/>
                              <w:rPr>
                                <w:rFonts w:ascii="Calibri" w:eastAsia="Calibri" w:hAnsi="Calibri" w:cs="Calibri"/>
                              </w:rPr>
                            </w:pPr>
                            <w:r>
                              <w:rPr>
                                <w:b/>
                                <w:lang w:val="en-US"/>
                              </w:rPr>
                              <w:tab/>
                            </w:r>
                            <w:r>
                              <w:rPr>
                                <w:rFonts w:ascii="Calibri" w:eastAsia="Calibri" w:hAnsi="Calibri" w:cs="Calibri"/>
                              </w:rPr>
                              <w:t>Player: There is no way I’m staying home for that long.</w:t>
                            </w:r>
                          </w:p>
                          <w:p w:rsidR="007C21AD" w:rsidRDefault="007C21AD" w:rsidP="007C21AD">
                            <w:pPr>
                              <w:spacing w:before="240" w:after="240"/>
                              <w:rPr>
                                <w:rFonts w:ascii="Calibri" w:eastAsia="Calibri" w:hAnsi="Calibri" w:cs="Calibri"/>
                              </w:rPr>
                            </w:pPr>
                            <w:r>
                              <w:rPr>
                                <w:rFonts w:ascii="Calibri" w:eastAsia="Calibri" w:hAnsi="Calibri" w:cs="Calibri"/>
                              </w:rPr>
                              <w:tab/>
                              <w:t>Prince: I don’t really mind. No school work means I can play video games all day every day.</w:t>
                            </w:r>
                          </w:p>
                          <w:p w:rsidR="007C21AD" w:rsidRDefault="007C21AD" w:rsidP="007C21AD">
                            <w:pPr>
                              <w:spacing w:before="240" w:after="240"/>
                              <w:rPr>
                                <w:rFonts w:ascii="Calibri" w:eastAsia="Calibri" w:hAnsi="Calibri" w:cs="Calibri"/>
                              </w:rPr>
                            </w:pPr>
                            <w:r>
                              <w:rPr>
                                <w:rFonts w:ascii="Calibri" w:eastAsia="Calibri" w:hAnsi="Calibri" w:cs="Calibri"/>
                              </w:rPr>
                              <w:tab/>
                              <w:t>Carla (mom): [Player name], the government just said that everyone must remain inside. It’s the safest thing to do to avoid the virus.</w:t>
                            </w:r>
                          </w:p>
                          <w:p w:rsidR="007C21AD" w:rsidRDefault="007C21AD" w:rsidP="007C21AD">
                            <w:pPr>
                              <w:spacing w:before="240" w:after="240"/>
                              <w:rPr>
                                <w:rFonts w:ascii="Calibri" w:eastAsia="Calibri" w:hAnsi="Calibri" w:cs="Calibri"/>
                              </w:rPr>
                            </w:pPr>
                            <w:r>
                              <w:rPr>
                                <w:rFonts w:ascii="Calibri" w:eastAsia="Calibri" w:hAnsi="Calibri" w:cs="Calibri"/>
                              </w:rPr>
                              <w:tab/>
                              <w:t>Player: I can make decisions for myself. I don’t need the government to tell me what I can and cannot do.</w:t>
                            </w:r>
                          </w:p>
                          <w:p w:rsidR="007C21AD" w:rsidRDefault="007C21AD" w:rsidP="007C21AD">
                            <w:pPr>
                              <w:spacing w:before="240" w:after="240"/>
                              <w:rPr>
                                <w:rFonts w:ascii="Calibri" w:eastAsia="Calibri" w:hAnsi="Calibri" w:cs="Calibri"/>
                              </w:rPr>
                            </w:pPr>
                            <w:r>
                              <w:rPr>
                                <w:rFonts w:ascii="Calibri" w:eastAsia="Calibri" w:hAnsi="Calibri" w:cs="Calibri"/>
                              </w:rPr>
                              <w:tab/>
                              <w:t>Carla (mom): Please, you must think this through.</w:t>
                            </w:r>
                          </w:p>
                          <w:p w:rsidR="00432D62" w:rsidRDefault="00432D62" w:rsidP="00432D62">
                            <w:pPr>
                              <w:spacing w:before="240" w:after="240"/>
                              <w:rPr>
                                <w:rFonts w:ascii="Calibri" w:eastAsia="Calibri" w:hAnsi="Calibri" w:cs="Calibri"/>
                                <w:b/>
                              </w:rPr>
                            </w:pPr>
                            <w:r>
                              <w:rPr>
                                <w:rFonts w:ascii="Calibri" w:eastAsia="Calibri" w:hAnsi="Calibri" w:cs="Calibri"/>
                              </w:rPr>
                              <w:tab/>
                            </w:r>
                            <w:r>
                              <w:rPr>
                                <w:rFonts w:ascii="Calibri" w:eastAsia="Calibri" w:hAnsi="Calibri" w:cs="Calibri"/>
                                <w:b/>
                              </w:rPr>
                              <w:t>Choices:</w:t>
                            </w:r>
                          </w:p>
                          <w:p w:rsidR="00432D62" w:rsidRDefault="00432D62" w:rsidP="00432D62">
                            <w:pPr>
                              <w:spacing w:before="240" w:after="240"/>
                              <w:rPr>
                                <w:rFonts w:ascii="Calibri" w:eastAsia="Calibri" w:hAnsi="Calibri" w:cs="Calibri"/>
                                <w:b/>
                              </w:rPr>
                            </w:pPr>
                            <w:r>
                              <w:rPr>
                                <w:rFonts w:ascii="Calibri" w:eastAsia="Calibri" w:hAnsi="Calibri" w:cs="Calibri"/>
                                <w:b/>
                              </w:rPr>
                              <w:tab/>
                              <w:t>A: You’re right.</w:t>
                            </w:r>
                          </w:p>
                          <w:p w:rsidR="00432D62" w:rsidRPr="00432D62" w:rsidRDefault="00432D62" w:rsidP="00432D62">
                            <w:pPr>
                              <w:spacing w:before="240" w:after="240"/>
                              <w:rPr>
                                <w:rFonts w:ascii="Calibri" w:eastAsia="Calibri" w:hAnsi="Calibri" w:cs="Calibri"/>
                                <w:color w:val="4472C4" w:themeColor="accent5"/>
                              </w:rPr>
                            </w:pPr>
                            <w:r>
                              <w:rPr>
                                <w:rFonts w:ascii="Calibri" w:eastAsia="Calibri" w:hAnsi="Calibri" w:cs="Calibri"/>
                                <w:b/>
                              </w:rPr>
                              <w:tab/>
                            </w:r>
                            <w:r>
                              <w:rPr>
                                <w:rFonts w:ascii="Calibri" w:eastAsia="Calibri" w:hAnsi="Calibri" w:cs="Calibri"/>
                                <w:b/>
                              </w:rPr>
                              <w:tab/>
                            </w:r>
                            <w:r>
                              <w:rPr>
                                <w:rFonts w:ascii="Calibri" w:eastAsia="Calibri" w:hAnsi="Calibri" w:cs="Calibri"/>
                              </w:rPr>
                              <w:t xml:space="preserve">Player: I’m sorry, I wasn’t thinking clearly. You’re right, if I want to remain safe I must follow what the government says. I can always message them online. </w:t>
                            </w:r>
                            <w:r>
                              <w:rPr>
                                <w:rFonts w:ascii="Calibri" w:eastAsia="Calibri" w:hAnsi="Calibri" w:cs="Calibri"/>
                                <w:color w:val="4472C4" w:themeColor="accent5"/>
                              </w:rPr>
                              <w:t>Besides, I’m sure there are a lot of things I can do to keep myself entertained.</w:t>
                            </w:r>
                          </w:p>
                          <w:p w:rsidR="00432D62" w:rsidRPr="00432D62" w:rsidRDefault="00432D62" w:rsidP="00432D62">
                            <w:pPr>
                              <w:spacing w:before="240" w:after="240"/>
                              <w:rPr>
                                <w:rFonts w:ascii="Calibri" w:eastAsia="Calibri" w:hAnsi="Calibri" w:cs="Calibri"/>
                                <w:color w:val="4472C4" w:themeColor="accent5"/>
                              </w:rPr>
                            </w:pPr>
                            <w:r>
                              <w:rPr>
                                <w:rFonts w:ascii="Calibri" w:eastAsia="Calibri" w:hAnsi="Calibri" w:cs="Calibri"/>
                              </w:rPr>
                              <w:tab/>
                            </w:r>
                            <w:r>
                              <w:rPr>
                                <w:rFonts w:ascii="Calibri" w:eastAsia="Calibri" w:hAnsi="Calibri" w:cs="Calibri"/>
                              </w:rPr>
                              <w:tab/>
                            </w:r>
                            <w:r w:rsidRPr="00432D62">
                              <w:rPr>
                                <w:rFonts w:ascii="Calibri" w:eastAsia="Calibri" w:hAnsi="Calibri" w:cs="Calibri"/>
                                <w:strike/>
                              </w:rPr>
                              <w:t>Carla (mom): Thank you for understanding.</w:t>
                            </w:r>
                          </w:p>
                          <w:p w:rsidR="00432D62" w:rsidRDefault="00432D62" w:rsidP="00432D62">
                            <w:pPr>
                              <w:spacing w:before="240" w:after="240"/>
                              <w:rPr>
                                <w:rFonts w:ascii="Calibri" w:eastAsia="Calibri" w:hAnsi="Calibri" w:cs="Calibri"/>
                                <w:b/>
                              </w:rPr>
                            </w:pPr>
                            <w:r>
                              <w:rPr>
                                <w:rFonts w:ascii="Calibri" w:eastAsia="Calibri" w:hAnsi="Calibri" w:cs="Calibri"/>
                                <w:b/>
                              </w:rPr>
                              <w:tab/>
                              <w:t>B: No. I do what I want.</w:t>
                            </w:r>
                          </w:p>
                          <w:p w:rsidR="00432D62" w:rsidRDefault="00432D62" w:rsidP="00432D62">
                            <w:pPr>
                              <w:spacing w:before="240" w:after="24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Like I said, I’m a grown up, I can make decisions I know are best for me. I’m going to die of boredom if I stay home for that long.</w:t>
                            </w:r>
                          </w:p>
                          <w:p w:rsidR="00432D62" w:rsidRDefault="008907BE" w:rsidP="00432D62">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color w:val="C55A11"/>
                                <w:u w:val="single"/>
                              </w:rPr>
                              <w:t>ENDING 1: QUARANTINE VIOLATOR</w:t>
                            </w:r>
                            <w:r w:rsidR="00432D62">
                              <w:rPr>
                                <w:rFonts w:ascii="Calibri" w:eastAsia="Calibri" w:hAnsi="Calibri" w:cs="Calibri"/>
                              </w:rPr>
                              <w:tab/>
                            </w:r>
                            <w:r w:rsidR="00432D62">
                              <w:rPr>
                                <w:rFonts w:ascii="Calibri" w:eastAsia="Calibri" w:hAnsi="Calibri" w:cs="Calibri"/>
                              </w:rPr>
                              <w:tab/>
                            </w:r>
                          </w:p>
                          <w:p w:rsidR="00F509DE" w:rsidRPr="008907BE" w:rsidRDefault="00F509DE" w:rsidP="00432D62">
                            <w:pPr>
                              <w:spacing w:before="240" w:after="240"/>
                              <w:rPr>
                                <w:rFonts w:ascii="Calibri" w:eastAsia="Calibri" w:hAnsi="Calibri" w:cs="Calibri"/>
                                <w:b/>
                              </w:rPr>
                            </w:pPr>
                          </w:p>
                          <w:p w:rsidR="00F509DE" w:rsidRDefault="00F509DE" w:rsidP="00F509DE">
                            <w:pPr>
                              <w:spacing w:before="240" w:after="240"/>
                              <w:rPr>
                                <w:rFonts w:ascii="Calibri" w:eastAsia="Calibri" w:hAnsi="Calibri" w:cs="Calibri"/>
                                <w:b/>
                              </w:rPr>
                            </w:pPr>
                            <w:r>
                              <w:rPr>
                                <w:rFonts w:ascii="Calibri" w:eastAsia="Calibri" w:hAnsi="Calibri" w:cs="Calibri"/>
                                <w:b/>
                              </w:rPr>
                              <w:t>2: No work!</w:t>
                            </w:r>
                          </w:p>
                          <w:p w:rsidR="00F509DE" w:rsidRDefault="00F509DE" w:rsidP="00F509DE">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Player: Alright! I can sleep whenever I want now that I don’t have to wake up early to go to work.</w:t>
                            </w:r>
                          </w:p>
                          <w:p w:rsidR="00F509DE" w:rsidRDefault="00F509DE" w:rsidP="00F509DE">
                            <w:pPr>
                              <w:spacing w:before="240" w:after="240"/>
                              <w:rPr>
                                <w:rFonts w:ascii="Calibri" w:eastAsia="Calibri" w:hAnsi="Calibri" w:cs="Calibri"/>
                              </w:rPr>
                            </w:pPr>
                            <w:r>
                              <w:rPr>
                                <w:rFonts w:ascii="Calibri" w:eastAsia="Calibri" w:hAnsi="Calibri" w:cs="Calibri"/>
                              </w:rPr>
                              <w:tab/>
                              <w:t>Prince: And I can stay up all night playing video games!</w:t>
                            </w:r>
                          </w:p>
                          <w:p w:rsidR="00F509DE" w:rsidRDefault="00F509DE" w:rsidP="00F509DE">
                            <w:pPr>
                              <w:spacing w:before="240" w:after="240"/>
                              <w:rPr>
                                <w:rFonts w:ascii="Calibri" w:eastAsia="Calibri" w:hAnsi="Calibri" w:cs="Calibri"/>
                              </w:rPr>
                            </w:pPr>
                            <w:r>
                              <w:rPr>
                                <w:rFonts w:ascii="Calibri" w:eastAsia="Calibri" w:hAnsi="Calibri" w:cs="Calibri"/>
                              </w:rPr>
                              <w:tab/>
                              <w:t>Carla: *Sigh* Why are two being so childish?</w:t>
                            </w:r>
                          </w:p>
                          <w:p w:rsidR="00F509DE" w:rsidRDefault="00F509DE" w:rsidP="00F509DE">
                            <w:pPr>
                              <w:spacing w:before="240" w:after="240"/>
                              <w:rPr>
                                <w:rFonts w:ascii="Calibri" w:eastAsia="Calibri" w:hAnsi="Calibri" w:cs="Calibri"/>
                                <w:b/>
                              </w:rPr>
                            </w:pPr>
                            <w:r>
                              <w:rPr>
                                <w:rFonts w:ascii="Calibri" w:eastAsia="Calibri" w:hAnsi="Calibri" w:cs="Calibri"/>
                                <w:b/>
                              </w:rPr>
                              <w:t>3: We should remain positive.</w:t>
                            </w:r>
                          </w:p>
                          <w:p w:rsidR="00F509DE" w:rsidRDefault="00F509DE" w:rsidP="00F509DE">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Player: We just have to keep calm and stay positive. Everything will pass.</w:t>
                            </w:r>
                          </w:p>
                          <w:p w:rsidR="00F509DE" w:rsidRDefault="00F509DE" w:rsidP="00F509DE">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Carla: If we’ll be staying here for more than a month, we need to find ways to save money.</w:t>
                            </w:r>
                          </w:p>
                          <w:p w:rsidR="00F509DE" w:rsidRDefault="00F509DE" w:rsidP="00F509DE">
                            <w:pPr>
                              <w:spacing w:before="240" w:after="240"/>
                              <w:rPr>
                                <w:rFonts w:ascii="Calibri" w:eastAsia="Calibri" w:hAnsi="Calibri" w:cs="Calibri"/>
                              </w:rPr>
                            </w:pPr>
                            <w:r>
                              <w:rPr>
                                <w:rFonts w:ascii="Calibri" w:eastAsia="Calibri" w:hAnsi="Calibri" w:cs="Calibri"/>
                              </w:rPr>
                              <w:tab/>
                              <w:t>Prince: I know what I’m going to do for an entire month.</w:t>
                            </w:r>
                          </w:p>
                          <w:p w:rsidR="00F509DE" w:rsidRDefault="00F509DE" w:rsidP="00F509DE">
                            <w:pPr>
                              <w:spacing w:before="240" w:after="240"/>
                              <w:rPr>
                                <w:rFonts w:ascii="Calibri" w:eastAsia="Calibri" w:hAnsi="Calibri" w:cs="Calibri"/>
                              </w:rPr>
                            </w:pPr>
                            <w:r>
                              <w:rPr>
                                <w:rFonts w:ascii="Calibri" w:eastAsia="Calibri" w:hAnsi="Calibri" w:cs="Calibri"/>
                              </w:rPr>
                              <w:tab/>
                              <w:t>Carla: Are video games the only thing in your mind right now?</w:t>
                            </w:r>
                          </w:p>
                          <w:p w:rsidR="00432D62" w:rsidRDefault="00F509DE" w:rsidP="00F509DE">
                            <w:pPr>
                              <w:spacing w:before="240" w:after="240"/>
                              <w:rPr>
                                <w:rFonts w:ascii="Calibri" w:eastAsia="Calibri" w:hAnsi="Calibri" w:cs="Calibri"/>
                              </w:rPr>
                            </w:pPr>
                            <w:r>
                              <w:rPr>
                                <w:rFonts w:ascii="Calibri" w:eastAsia="Calibri" w:hAnsi="Calibri" w:cs="Calibri"/>
                              </w:rPr>
                              <w:tab/>
                              <w:t>Prince: Yes…</w:t>
                            </w:r>
                            <w:r>
                              <w:rPr>
                                <w:rFonts w:ascii="Calibri" w:eastAsia="Calibri" w:hAnsi="Calibri" w:cs="Calibri"/>
                              </w:rPr>
                              <w:tab/>
                            </w:r>
                          </w:p>
                          <w:p w:rsidR="007C21AD" w:rsidRPr="007C21AD" w:rsidRDefault="007C21AD" w:rsidP="007C21AD">
                            <w:pPr>
                              <w:rPr>
                                <w:b/>
                                <w:lang w:val="en-US"/>
                              </w:rPr>
                            </w:pPr>
                            <w:r>
                              <w:rPr>
                                <w:b/>
                                <w:lang w:val="en-US"/>
                              </w:rPr>
                              <w:tab/>
                            </w:r>
                          </w:p>
                          <w:p w:rsidR="007C21AD" w:rsidRDefault="007C21AD" w:rsidP="007C21AD">
                            <w:pPr>
                              <w:rPr>
                                <w:lang w:val="en-US"/>
                              </w:rPr>
                            </w:pPr>
                          </w:p>
                          <w:p w:rsidR="007C21AD" w:rsidRPr="00247A74" w:rsidRDefault="007C21AD" w:rsidP="007C21A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5EE00A" id="Text Box 6" o:spid="_x0000_s1031" type="#_x0000_t202" style="width:553.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" fillcolor="white [3201]" strokeweight=".5pt">
                <v:textbox>
                  <w:txbxContent>
                    <w:p w:rsidR="007C21AD" w:rsidRDefault="007C21AD" w:rsidP="007C21AD">
                      <w:pPr>
                        <w:rPr>
                          <w:b/>
                          <w:lang w:val="en-US"/>
                        </w:rPr>
                      </w:pPr>
                      <w:r>
                        <w:rPr>
                          <w:b/>
                          <w:lang w:val="en-US"/>
                        </w:rPr>
                        <w:t>Choices:</w:t>
                      </w:r>
                    </w:p>
                    <w:p w:rsidR="007C21AD" w:rsidRDefault="007C21AD" w:rsidP="007C21AD">
                      <w:pPr>
                        <w:rPr>
                          <w:b/>
                          <w:lang w:val="en-US"/>
                        </w:rPr>
                      </w:pPr>
                      <w:r>
                        <w:rPr>
                          <w:b/>
                          <w:lang w:val="en-US"/>
                        </w:rPr>
                        <w:t>1: I’m not staying home.</w:t>
                      </w:r>
                    </w:p>
                    <w:p w:rsidR="007C21AD" w:rsidRDefault="007C21AD" w:rsidP="007C21AD">
                      <w:pPr>
                        <w:spacing w:before="240" w:after="240"/>
                        <w:rPr>
                          <w:rFonts w:ascii="Calibri" w:eastAsia="Calibri" w:hAnsi="Calibri" w:cs="Calibri"/>
                        </w:rPr>
                      </w:pPr>
                      <w:r>
                        <w:rPr>
                          <w:b/>
                          <w:lang w:val="en-US"/>
                        </w:rPr>
                        <w:tab/>
                      </w:r>
                      <w:r>
                        <w:rPr>
                          <w:rFonts w:ascii="Calibri" w:eastAsia="Calibri" w:hAnsi="Calibri" w:cs="Calibri"/>
                        </w:rPr>
                        <w:t>Player: There is no way I’m staying home for that long.</w:t>
                      </w:r>
                    </w:p>
                    <w:p w:rsidR="007C21AD" w:rsidRDefault="007C21AD" w:rsidP="007C21AD">
                      <w:pPr>
                        <w:spacing w:before="240" w:after="240"/>
                        <w:rPr>
                          <w:rFonts w:ascii="Calibri" w:eastAsia="Calibri" w:hAnsi="Calibri" w:cs="Calibri"/>
                        </w:rPr>
                      </w:pPr>
                      <w:r>
                        <w:rPr>
                          <w:rFonts w:ascii="Calibri" w:eastAsia="Calibri" w:hAnsi="Calibri" w:cs="Calibri"/>
                        </w:rPr>
                        <w:tab/>
                        <w:t>Prince: I don’t really mind. No school work means I can play video games all day every day.</w:t>
                      </w:r>
                    </w:p>
                    <w:p w:rsidR="007C21AD" w:rsidRDefault="007C21AD" w:rsidP="007C21AD">
                      <w:pPr>
                        <w:spacing w:before="240" w:after="240"/>
                        <w:rPr>
                          <w:rFonts w:ascii="Calibri" w:eastAsia="Calibri" w:hAnsi="Calibri" w:cs="Calibri"/>
                        </w:rPr>
                      </w:pPr>
                      <w:r>
                        <w:rPr>
                          <w:rFonts w:ascii="Calibri" w:eastAsia="Calibri" w:hAnsi="Calibri" w:cs="Calibri"/>
                        </w:rPr>
                        <w:tab/>
                        <w:t>Carla (mom): [Player name], the government just said that everyone must remain inside. It’s the safest thing to do to avoid the virus.</w:t>
                      </w:r>
                    </w:p>
                    <w:p w:rsidR="007C21AD" w:rsidRDefault="007C21AD" w:rsidP="007C21AD">
                      <w:pPr>
                        <w:spacing w:before="240" w:after="240"/>
                        <w:rPr>
                          <w:rFonts w:ascii="Calibri" w:eastAsia="Calibri" w:hAnsi="Calibri" w:cs="Calibri"/>
                        </w:rPr>
                      </w:pPr>
                      <w:r>
                        <w:rPr>
                          <w:rFonts w:ascii="Calibri" w:eastAsia="Calibri" w:hAnsi="Calibri" w:cs="Calibri"/>
                        </w:rPr>
                        <w:tab/>
                        <w:t>Player: I can make decisions for myself. I don’t need the government to tell me what I can and cannot do.</w:t>
                      </w:r>
                    </w:p>
                    <w:p w:rsidR="007C21AD" w:rsidRDefault="007C21AD" w:rsidP="007C21AD">
                      <w:pPr>
                        <w:spacing w:before="240" w:after="240"/>
                        <w:rPr>
                          <w:rFonts w:ascii="Calibri" w:eastAsia="Calibri" w:hAnsi="Calibri" w:cs="Calibri"/>
                        </w:rPr>
                      </w:pPr>
                      <w:r>
                        <w:rPr>
                          <w:rFonts w:ascii="Calibri" w:eastAsia="Calibri" w:hAnsi="Calibri" w:cs="Calibri"/>
                        </w:rPr>
                        <w:tab/>
                        <w:t>Carla (mom): Please, you must think this through.</w:t>
                      </w:r>
                    </w:p>
                    <w:p w:rsidR="00432D62" w:rsidRDefault="00432D62" w:rsidP="00432D62">
                      <w:pPr>
                        <w:spacing w:before="240" w:after="240"/>
                        <w:rPr>
                          <w:rFonts w:ascii="Calibri" w:eastAsia="Calibri" w:hAnsi="Calibri" w:cs="Calibri"/>
                          <w:b/>
                        </w:rPr>
                      </w:pPr>
                      <w:r>
                        <w:rPr>
                          <w:rFonts w:ascii="Calibri" w:eastAsia="Calibri" w:hAnsi="Calibri" w:cs="Calibri"/>
                        </w:rPr>
                        <w:tab/>
                      </w:r>
                      <w:r>
                        <w:rPr>
                          <w:rFonts w:ascii="Calibri" w:eastAsia="Calibri" w:hAnsi="Calibri" w:cs="Calibri"/>
                          <w:b/>
                        </w:rPr>
                        <w:t>Choices:</w:t>
                      </w:r>
                    </w:p>
                    <w:p w:rsidR="00432D62" w:rsidRDefault="00432D62" w:rsidP="00432D62">
                      <w:pPr>
                        <w:spacing w:before="240" w:after="240"/>
                        <w:rPr>
                          <w:rFonts w:ascii="Calibri" w:eastAsia="Calibri" w:hAnsi="Calibri" w:cs="Calibri"/>
                          <w:b/>
                        </w:rPr>
                      </w:pPr>
                      <w:r>
                        <w:rPr>
                          <w:rFonts w:ascii="Calibri" w:eastAsia="Calibri" w:hAnsi="Calibri" w:cs="Calibri"/>
                          <w:b/>
                        </w:rPr>
                        <w:tab/>
                        <w:t>A: You’re right.</w:t>
                      </w:r>
                    </w:p>
                    <w:p w:rsidR="00432D62" w:rsidRPr="00432D62" w:rsidRDefault="00432D62" w:rsidP="00432D62">
                      <w:pPr>
                        <w:spacing w:before="240" w:after="240"/>
                        <w:rPr>
                          <w:rFonts w:ascii="Calibri" w:eastAsia="Calibri" w:hAnsi="Calibri" w:cs="Calibri"/>
                          <w:color w:val="4472C4" w:themeColor="accent5"/>
                        </w:rPr>
                      </w:pPr>
                      <w:r>
                        <w:rPr>
                          <w:rFonts w:ascii="Calibri" w:eastAsia="Calibri" w:hAnsi="Calibri" w:cs="Calibri"/>
                          <w:b/>
                        </w:rPr>
                        <w:tab/>
                      </w:r>
                      <w:r>
                        <w:rPr>
                          <w:rFonts w:ascii="Calibri" w:eastAsia="Calibri" w:hAnsi="Calibri" w:cs="Calibri"/>
                          <w:b/>
                        </w:rPr>
                        <w:tab/>
                      </w:r>
                      <w:r>
                        <w:rPr>
                          <w:rFonts w:ascii="Calibri" w:eastAsia="Calibri" w:hAnsi="Calibri" w:cs="Calibri"/>
                        </w:rPr>
                        <w:t xml:space="preserve">Player: I’m sorry, I wasn’t thinking clearly. You’re right, if I want to remain safe I must follow what the government says. I can always message them online. </w:t>
                      </w:r>
                      <w:r>
                        <w:rPr>
                          <w:rFonts w:ascii="Calibri" w:eastAsia="Calibri" w:hAnsi="Calibri" w:cs="Calibri"/>
                          <w:color w:val="4472C4" w:themeColor="accent5"/>
                        </w:rPr>
                        <w:t>Besides, I’m sure there are a lot of things I can do to keep myself entertained.</w:t>
                      </w:r>
                    </w:p>
                    <w:p w:rsidR="00432D62" w:rsidRPr="00432D62" w:rsidRDefault="00432D62" w:rsidP="00432D62">
                      <w:pPr>
                        <w:spacing w:before="240" w:after="240"/>
                        <w:rPr>
                          <w:rFonts w:ascii="Calibri" w:eastAsia="Calibri" w:hAnsi="Calibri" w:cs="Calibri"/>
                          <w:color w:val="4472C4" w:themeColor="accent5"/>
                        </w:rPr>
                      </w:pPr>
                      <w:r>
                        <w:rPr>
                          <w:rFonts w:ascii="Calibri" w:eastAsia="Calibri" w:hAnsi="Calibri" w:cs="Calibri"/>
                        </w:rPr>
                        <w:tab/>
                      </w:r>
                      <w:r>
                        <w:rPr>
                          <w:rFonts w:ascii="Calibri" w:eastAsia="Calibri" w:hAnsi="Calibri" w:cs="Calibri"/>
                        </w:rPr>
                        <w:tab/>
                      </w:r>
                      <w:r w:rsidRPr="00432D62">
                        <w:rPr>
                          <w:rFonts w:ascii="Calibri" w:eastAsia="Calibri" w:hAnsi="Calibri" w:cs="Calibri"/>
                          <w:strike/>
                        </w:rPr>
                        <w:t>Carla (mom): Thank you for understanding.</w:t>
                      </w:r>
                    </w:p>
                    <w:p w:rsidR="00432D62" w:rsidRDefault="00432D62" w:rsidP="00432D62">
                      <w:pPr>
                        <w:spacing w:before="240" w:after="240"/>
                        <w:rPr>
                          <w:rFonts w:ascii="Calibri" w:eastAsia="Calibri" w:hAnsi="Calibri" w:cs="Calibri"/>
                          <w:b/>
                        </w:rPr>
                      </w:pPr>
                      <w:r>
                        <w:rPr>
                          <w:rFonts w:ascii="Calibri" w:eastAsia="Calibri" w:hAnsi="Calibri" w:cs="Calibri"/>
                          <w:b/>
                        </w:rPr>
                        <w:tab/>
                        <w:t>B: No. I do what I want.</w:t>
                      </w:r>
                    </w:p>
                    <w:p w:rsidR="00432D62" w:rsidRDefault="00432D62" w:rsidP="00432D62">
                      <w:pPr>
                        <w:spacing w:before="240" w:after="24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Like I said, I’m a grown up, I can make decisions I know are best for me. I’m going to die of boredom if I stay home for that long.</w:t>
                      </w:r>
                    </w:p>
                    <w:p w:rsidR="00432D62" w:rsidRDefault="008907BE" w:rsidP="00432D62">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color w:val="C55A11"/>
                          <w:u w:val="single"/>
                        </w:rPr>
                        <w:t>ENDING 1: QUARANTINE VIOLATOR</w:t>
                      </w:r>
                      <w:r w:rsidR="00432D62">
                        <w:rPr>
                          <w:rFonts w:ascii="Calibri" w:eastAsia="Calibri" w:hAnsi="Calibri" w:cs="Calibri"/>
                        </w:rPr>
                        <w:tab/>
                      </w:r>
                      <w:r w:rsidR="00432D62">
                        <w:rPr>
                          <w:rFonts w:ascii="Calibri" w:eastAsia="Calibri" w:hAnsi="Calibri" w:cs="Calibri"/>
                        </w:rPr>
                        <w:tab/>
                      </w:r>
                    </w:p>
                    <w:p w:rsidR="00F509DE" w:rsidRPr="008907BE" w:rsidRDefault="00F509DE" w:rsidP="00432D62">
                      <w:pPr>
                        <w:spacing w:before="240" w:after="240"/>
                        <w:rPr>
                          <w:rFonts w:ascii="Calibri" w:eastAsia="Calibri" w:hAnsi="Calibri" w:cs="Calibri"/>
                          <w:b/>
                        </w:rPr>
                      </w:pPr>
                    </w:p>
                    <w:p w:rsidR="00F509DE" w:rsidRDefault="00F509DE" w:rsidP="00F509DE">
                      <w:pPr>
                        <w:spacing w:before="240" w:after="240"/>
                        <w:rPr>
                          <w:rFonts w:ascii="Calibri" w:eastAsia="Calibri" w:hAnsi="Calibri" w:cs="Calibri"/>
                          <w:b/>
                        </w:rPr>
                      </w:pPr>
                      <w:r>
                        <w:rPr>
                          <w:rFonts w:ascii="Calibri" w:eastAsia="Calibri" w:hAnsi="Calibri" w:cs="Calibri"/>
                          <w:b/>
                        </w:rPr>
                        <w:t>2: No work!</w:t>
                      </w:r>
                    </w:p>
                    <w:p w:rsidR="00F509DE" w:rsidRDefault="00F509DE" w:rsidP="00F509DE">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Player: Alright! I can sleep whenever I want now that I don’t have to wake up early to go to work.</w:t>
                      </w:r>
                    </w:p>
                    <w:p w:rsidR="00F509DE" w:rsidRDefault="00F509DE" w:rsidP="00F509DE">
                      <w:pPr>
                        <w:spacing w:before="240" w:after="240"/>
                        <w:rPr>
                          <w:rFonts w:ascii="Calibri" w:eastAsia="Calibri" w:hAnsi="Calibri" w:cs="Calibri"/>
                        </w:rPr>
                      </w:pPr>
                      <w:r>
                        <w:rPr>
                          <w:rFonts w:ascii="Calibri" w:eastAsia="Calibri" w:hAnsi="Calibri" w:cs="Calibri"/>
                        </w:rPr>
                        <w:tab/>
                        <w:t>Prince: And I can stay up all night playing video games!</w:t>
                      </w:r>
                    </w:p>
                    <w:p w:rsidR="00F509DE" w:rsidRDefault="00F509DE" w:rsidP="00F509DE">
                      <w:pPr>
                        <w:spacing w:before="240" w:after="240"/>
                        <w:rPr>
                          <w:rFonts w:ascii="Calibri" w:eastAsia="Calibri" w:hAnsi="Calibri" w:cs="Calibri"/>
                        </w:rPr>
                      </w:pPr>
                      <w:r>
                        <w:rPr>
                          <w:rFonts w:ascii="Calibri" w:eastAsia="Calibri" w:hAnsi="Calibri" w:cs="Calibri"/>
                        </w:rPr>
                        <w:tab/>
                        <w:t>Carla: *Sigh* Why are two being so childish?</w:t>
                      </w:r>
                    </w:p>
                    <w:p w:rsidR="00F509DE" w:rsidRDefault="00F509DE" w:rsidP="00F509DE">
                      <w:pPr>
                        <w:spacing w:before="240" w:after="240"/>
                        <w:rPr>
                          <w:rFonts w:ascii="Calibri" w:eastAsia="Calibri" w:hAnsi="Calibri" w:cs="Calibri"/>
                          <w:b/>
                        </w:rPr>
                      </w:pPr>
                      <w:r>
                        <w:rPr>
                          <w:rFonts w:ascii="Calibri" w:eastAsia="Calibri" w:hAnsi="Calibri" w:cs="Calibri"/>
                          <w:b/>
                        </w:rPr>
                        <w:t>3: We should remain positive.</w:t>
                      </w:r>
                    </w:p>
                    <w:p w:rsidR="00F509DE" w:rsidRDefault="00F509DE" w:rsidP="00F509DE">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Player: We just have to keep calm and stay positive. Everything will pass.</w:t>
                      </w:r>
                    </w:p>
                    <w:p w:rsidR="00F509DE" w:rsidRDefault="00F509DE" w:rsidP="00F509DE">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Carla: If we’ll be staying here for more than a month, we need to find ways to save money.</w:t>
                      </w:r>
                    </w:p>
                    <w:p w:rsidR="00F509DE" w:rsidRDefault="00F509DE" w:rsidP="00F509DE">
                      <w:pPr>
                        <w:spacing w:before="240" w:after="240"/>
                        <w:rPr>
                          <w:rFonts w:ascii="Calibri" w:eastAsia="Calibri" w:hAnsi="Calibri" w:cs="Calibri"/>
                        </w:rPr>
                      </w:pPr>
                      <w:r>
                        <w:rPr>
                          <w:rFonts w:ascii="Calibri" w:eastAsia="Calibri" w:hAnsi="Calibri" w:cs="Calibri"/>
                        </w:rPr>
                        <w:tab/>
                        <w:t>Prince: I know what I’m going to do for an entire month.</w:t>
                      </w:r>
                    </w:p>
                    <w:p w:rsidR="00F509DE" w:rsidRDefault="00F509DE" w:rsidP="00F509DE">
                      <w:pPr>
                        <w:spacing w:before="240" w:after="240"/>
                        <w:rPr>
                          <w:rFonts w:ascii="Calibri" w:eastAsia="Calibri" w:hAnsi="Calibri" w:cs="Calibri"/>
                        </w:rPr>
                      </w:pPr>
                      <w:r>
                        <w:rPr>
                          <w:rFonts w:ascii="Calibri" w:eastAsia="Calibri" w:hAnsi="Calibri" w:cs="Calibri"/>
                        </w:rPr>
                        <w:tab/>
                        <w:t>Carla: Are video games the only thing in your mind right now?</w:t>
                      </w:r>
                    </w:p>
                    <w:p w:rsidR="00432D62" w:rsidRDefault="00F509DE" w:rsidP="00F509DE">
                      <w:pPr>
                        <w:spacing w:before="240" w:after="240"/>
                        <w:rPr>
                          <w:rFonts w:ascii="Calibri" w:eastAsia="Calibri" w:hAnsi="Calibri" w:cs="Calibri"/>
                        </w:rPr>
                      </w:pPr>
                      <w:r>
                        <w:rPr>
                          <w:rFonts w:ascii="Calibri" w:eastAsia="Calibri" w:hAnsi="Calibri" w:cs="Calibri"/>
                        </w:rPr>
                        <w:tab/>
                        <w:t>Prince: Yes…</w:t>
                      </w:r>
                      <w:r>
                        <w:rPr>
                          <w:rFonts w:ascii="Calibri" w:eastAsia="Calibri" w:hAnsi="Calibri" w:cs="Calibri"/>
                        </w:rPr>
                        <w:tab/>
                      </w:r>
                    </w:p>
                    <w:p w:rsidR="007C21AD" w:rsidRPr="007C21AD" w:rsidRDefault="007C21AD" w:rsidP="007C21AD">
                      <w:pPr>
                        <w:rPr>
                          <w:b/>
                          <w:lang w:val="en-US"/>
                        </w:rPr>
                      </w:pPr>
                      <w:r>
                        <w:rPr>
                          <w:b/>
                          <w:lang w:val="en-US"/>
                        </w:rPr>
                        <w:tab/>
                      </w:r>
                    </w:p>
                    <w:p w:rsidR="007C21AD" w:rsidRDefault="007C21AD" w:rsidP="007C21AD">
                      <w:pPr>
                        <w:rPr>
                          <w:lang w:val="en-US"/>
                        </w:rPr>
                      </w:pPr>
                    </w:p>
                    <w:p w:rsidR="007C21AD" w:rsidRPr="00247A74" w:rsidRDefault="007C21AD" w:rsidP="007C21AD">
                      <w:pPr>
                        <w:rPr>
                          <w:lang w:val="en-US"/>
                        </w:rPr>
                      </w:pPr>
                    </w:p>
                  </w:txbxContent>
                </v:textbox>
                <w10:anchorlock/>
              </v:shape>
            </w:pict>
          </mc:Fallback>
        </mc:AlternateContent>
      </w:r>
    </w:p>
    <w:p w:rsidR="007C21AD" w:rsidRPr="00C76C11" w:rsidRDefault="008907BE" w:rsidP="007C21AD">
      <w:pPr>
        <w:tabs>
          <w:tab w:val="left" w:pos="4815"/>
        </w:tabs>
        <w:spacing w:before="240" w:after="240"/>
        <w:rPr>
          <w:rFonts w:ascii="Calibri" w:eastAsia="Calibri" w:hAnsi="Calibri" w:cs="Calibri"/>
        </w:rPr>
      </w:pPr>
      <w:r w:rsidRPr="00C76C11">
        <w:rPr>
          <w:rFonts w:ascii="Calibri" w:eastAsia="Calibri" w:hAnsi="Calibri" w:cs="Calibri"/>
          <w:noProof/>
          <w:lang w:eastAsia="en-PH"/>
        </w:rPr>
        <w:lastRenderedPageBreak/>
        <mc:AlternateContent>
          <mc:Choice Requires="wps">
            <w:drawing>
              <wp:inline distT="0" distB="0" distL="0" distR="0" wp14:anchorId="3D7C8ACE" wp14:editId="6DE5E457">
                <wp:extent cx="6985000" cy="7353300"/>
                <wp:effectExtent l="0" t="0" r="25400" b="19050"/>
                <wp:docPr id="8" name="Text Box 8"/>
                <wp:cNvGraphicFramePr/>
                <a:graphic xmlns:a="http://schemas.openxmlformats.org/drawingml/2006/main">
                  <a:graphicData uri="http://schemas.microsoft.com/office/word/2010/wordprocessingShape">
                    <wps:wsp>
                      <wps:cNvSpPr txBox="1"/>
                      <wps:spPr>
                        <a:xfrm>
                          <a:off x="0" y="0"/>
                          <a:ext cx="6985000" cy="7353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907BE" w:rsidRDefault="008907BE" w:rsidP="008907BE">
                            <w:pPr>
                              <w:spacing w:before="240" w:after="240"/>
                              <w:rPr>
                                <w:rFonts w:ascii="Calibri" w:eastAsia="Calibri" w:hAnsi="Calibri" w:cs="Calibri"/>
                                <w:color w:val="C55A11"/>
                                <w:u w:val="single"/>
                              </w:rPr>
                            </w:pPr>
                            <w:r>
                              <w:rPr>
                                <w:rFonts w:ascii="Calibri" w:eastAsia="Calibri" w:hAnsi="Calibri" w:cs="Calibri"/>
                                <w:color w:val="C55A11"/>
                                <w:u w:val="single"/>
                              </w:rPr>
                              <w:t>ENDING 1: QUARANTINE VIOLATOR</w:t>
                            </w:r>
                          </w:p>
                          <w:p w:rsidR="008907BE" w:rsidRPr="008907BE" w:rsidRDefault="008907BE" w:rsidP="008907BE">
                            <w:pPr>
                              <w:spacing w:before="240" w:after="240"/>
                              <w:ind w:firstLine="720"/>
                              <w:rPr>
                                <w:color w:val="FF0000"/>
                                <w:lang w:val="en-US"/>
                              </w:rPr>
                            </w:pPr>
                            <w:r>
                              <w:rPr>
                                <w:color w:val="FF0000"/>
                                <w:lang w:val="en-US"/>
                              </w:rPr>
                              <w:t xml:space="preserve">DATE: MARCH </w:t>
                            </w:r>
                            <w:r w:rsidRPr="007A44AE">
                              <w:rPr>
                                <w:color w:val="FF0000"/>
                                <w:lang w:val="en-US"/>
                              </w:rPr>
                              <w:t xml:space="preserve">2020, </w:t>
                            </w:r>
                            <w:r>
                              <w:rPr>
                                <w:color w:val="FF0000"/>
                                <w:lang w:val="en-US"/>
                              </w:rPr>
                              <w:t>9:00 pm, week 3, bed room</w:t>
                            </w:r>
                            <w:r w:rsidR="00AD3746">
                              <w:rPr>
                                <w:color w:val="FF0000"/>
                                <w:lang w:val="en-US"/>
                              </w:rPr>
                              <w:t>, ECQ</w:t>
                            </w:r>
                          </w:p>
                          <w:p w:rsidR="008907BE" w:rsidRPr="008907BE" w:rsidRDefault="008907BE" w:rsidP="008907BE">
                            <w:pPr>
                              <w:spacing w:before="240" w:after="240"/>
                              <w:ind w:left="720" w:firstLine="720"/>
                              <w:rPr>
                                <w:color w:val="4472C4" w:themeColor="accent5"/>
                                <w:lang w:val="en-US"/>
                              </w:rPr>
                            </w:pPr>
                            <w:r w:rsidRPr="008907BE">
                              <w:rPr>
                                <w:color w:val="4472C4" w:themeColor="accent5"/>
                                <w:lang w:val="en-US"/>
                              </w:rPr>
                              <w:t>Player: (One week into quarantine and I’m already bored out of my mind. There literally nothing else to do.)</w:t>
                            </w:r>
                          </w:p>
                          <w:p w:rsidR="008907BE" w:rsidRDefault="008907BE" w:rsidP="008907BE">
                            <w:pPr>
                              <w:spacing w:before="240" w:after="240"/>
                              <w:ind w:left="720" w:firstLine="720"/>
                              <w:rPr>
                                <w:color w:val="4472C4" w:themeColor="accent5"/>
                                <w:lang w:val="en-US"/>
                              </w:rPr>
                            </w:pPr>
                            <w:r w:rsidRPr="008907BE">
                              <w:rPr>
                                <w:color w:val="4472C4" w:themeColor="accent5"/>
                                <w:lang w:val="en-US"/>
                              </w:rPr>
                              <w:t>Player: (Stores are closed you I can’t go out on a snack run. I could go out for walk, I’m sure nothing bad will happen.)</w:t>
                            </w:r>
                          </w:p>
                          <w:p w:rsidR="005F6FAB" w:rsidRDefault="005F6FAB" w:rsidP="005F6FAB">
                            <w:pPr>
                              <w:ind w:left="720" w:firstLine="720"/>
                              <w:rPr>
                                <w:rFonts w:ascii="Calibri" w:eastAsia="Calibri" w:hAnsi="Calibri" w:cs="Calibri"/>
                                <w:color w:val="ED7D31" w:themeColor="accent2"/>
                              </w:rPr>
                            </w:pPr>
                            <w:r>
                              <w:rPr>
                                <w:rFonts w:ascii="Calibri" w:eastAsia="Calibri" w:hAnsi="Calibri" w:cs="Calibri"/>
                                <w:color w:val="ED7D31" w:themeColor="accent2"/>
                              </w:rPr>
                              <w:t>*door close sfx</w:t>
                            </w:r>
                            <w:r w:rsidRPr="007A44AE">
                              <w:rPr>
                                <w:rFonts w:ascii="Calibri" w:eastAsia="Calibri" w:hAnsi="Calibri" w:cs="Calibri"/>
                                <w:color w:val="ED7D31" w:themeColor="accent2"/>
                              </w:rPr>
                              <w:t>*</w:t>
                            </w:r>
                          </w:p>
                          <w:p w:rsidR="005F6FAB" w:rsidRDefault="005F6FAB" w:rsidP="005F6FAB">
                            <w:pPr>
                              <w:ind w:left="720" w:firstLine="720"/>
                              <w:rPr>
                                <w:rFonts w:ascii="Calibri" w:eastAsia="Calibri" w:hAnsi="Calibri" w:cs="Calibri"/>
                                <w:color w:val="ED7D31" w:themeColor="accent2"/>
                              </w:rPr>
                            </w:pPr>
                            <w:r>
                              <w:rPr>
                                <w:rFonts w:ascii="Calibri" w:eastAsia="Calibri" w:hAnsi="Calibri" w:cs="Calibri"/>
                                <w:color w:val="ED7D31" w:themeColor="accent2"/>
                              </w:rPr>
                              <w:t>*footsteps sfx</w:t>
                            </w:r>
                            <w:r w:rsidRPr="007A44AE">
                              <w:rPr>
                                <w:rFonts w:ascii="Calibri" w:eastAsia="Calibri" w:hAnsi="Calibri" w:cs="Calibri"/>
                                <w:color w:val="ED7D31" w:themeColor="accent2"/>
                              </w:rPr>
                              <w:t>*</w:t>
                            </w:r>
                          </w:p>
                          <w:p w:rsidR="001033F8" w:rsidRDefault="009C59DB" w:rsidP="005F6FAB">
                            <w:pPr>
                              <w:ind w:left="720" w:firstLine="720"/>
                              <w:rPr>
                                <w:rFonts w:ascii="Calibri" w:eastAsia="Calibri" w:hAnsi="Calibri" w:cs="Calibri"/>
                                <w:color w:val="ED7D31" w:themeColor="accent2"/>
                              </w:rPr>
                            </w:pPr>
                            <w:r>
                              <w:rPr>
                                <w:rFonts w:ascii="Calibri" w:eastAsia="Calibri" w:hAnsi="Calibri" w:cs="Calibri"/>
                                <w:color w:val="ED7D31" w:themeColor="accent2"/>
                              </w:rPr>
                              <w:t>*night bgm</w:t>
                            </w:r>
                            <w:r w:rsidR="001033F8">
                              <w:rPr>
                                <w:rFonts w:ascii="Calibri" w:eastAsia="Calibri" w:hAnsi="Calibri" w:cs="Calibri"/>
                                <w:color w:val="ED7D31" w:themeColor="accent2"/>
                              </w:rPr>
                              <w:t>*</w:t>
                            </w:r>
                          </w:p>
                          <w:p w:rsidR="005F6FAB" w:rsidRDefault="005F6FAB" w:rsidP="008907BE">
                            <w:pPr>
                              <w:spacing w:before="240" w:after="240"/>
                              <w:ind w:left="720" w:firstLine="720"/>
                              <w:rPr>
                                <w:rFonts w:ascii="Calibri" w:eastAsia="Calibri" w:hAnsi="Calibri" w:cs="Calibri"/>
                              </w:rPr>
                            </w:pPr>
                            <w:r w:rsidRPr="005F6FAB">
                              <w:rPr>
                                <w:rFonts w:ascii="Calibri" w:eastAsia="Calibri" w:hAnsi="Calibri" w:cs="Calibri"/>
                              </w:rPr>
                              <w:t xml:space="preserve">Player: </w:t>
                            </w:r>
                            <w:r>
                              <w:rPr>
                                <w:rFonts w:ascii="Calibri" w:eastAsia="Calibri" w:hAnsi="Calibri" w:cs="Calibri"/>
                              </w:rPr>
                              <w:t>(</w:t>
                            </w:r>
                            <w:r w:rsidRPr="005F6FAB">
                              <w:rPr>
                                <w:rFonts w:ascii="Calibri" w:eastAsia="Calibri" w:hAnsi="Calibri" w:cs="Calibri"/>
                              </w:rPr>
                              <w:t>Wow. I’ve never seen the neighbourhood so quiet before.</w:t>
                            </w:r>
                            <w:r>
                              <w:rPr>
                                <w:rFonts w:ascii="Calibri" w:eastAsia="Calibri" w:hAnsi="Calibri" w:cs="Calibri"/>
                              </w:rPr>
                              <w:t>)</w:t>
                            </w:r>
                          </w:p>
                          <w:p w:rsidR="009C59DB" w:rsidRDefault="009C59DB" w:rsidP="008907BE">
                            <w:pPr>
                              <w:spacing w:before="240" w:after="240"/>
                              <w:ind w:left="720" w:firstLine="720"/>
                              <w:rPr>
                                <w:rFonts w:ascii="Calibri" w:eastAsia="Calibri" w:hAnsi="Calibri" w:cs="Calibri"/>
                              </w:rPr>
                            </w:pPr>
                            <w:r>
                              <w:rPr>
                                <w:rFonts w:ascii="Calibri" w:eastAsia="Calibri" w:hAnsi="Calibri" w:cs="Calibri"/>
                              </w:rPr>
                              <w:t>Police: Hey you! Stop right there!</w:t>
                            </w:r>
                          </w:p>
                          <w:p w:rsidR="009C59DB" w:rsidRPr="009C59DB" w:rsidRDefault="009C59DB" w:rsidP="009C59DB">
                            <w:pPr>
                              <w:ind w:left="720" w:firstLine="720"/>
                              <w:rPr>
                                <w:rFonts w:ascii="Calibri" w:eastAsia="Calibri" w:hAnsi="Calibri" w:cs="Calibri"/>
                                <w:color w:val="ED7D31" w:themeColor="accent2"/>
                              </w:rPr>
                            </w:pPr>
                            <w:r>
                              <w:rPr>
                                <w:rFonts w:ascii="Calibri" w:eastAsia="Calibri" w:hAnsi="Calibri" w:cs="Calibri"/>
                                <w:color w:val="ED7D31" w:themeColor="accent2"/>
                              </w:rPr>
                              <w:t>*intense</w:t>
                            </w:r>
                            <w:r w:rsidR="00F776F8">
                              <w:rPr>
                                <w:rFonts w:ascii="Calibri" w:eastAsia="Calibri" w:hAnsi="Calibri" w:cs="Calibri"/>
                                <w:color w:val="ED7D31" w:themeColor="accent2"/>
                              </w:rPr>
                              <w:t>/chase</w:t>
                            </w:r>
                            <w:r>
                              <w:rPr>
                                <w:rFonts w:ascii="Calibri" w:eastAsia="Calibri" w:hAnsi="Calibri" w:cs="Calibri"/>
                                <w:color w:val="ED7D31" w:themeColor="accent2"/>
                              </w:rPr>
                              <w:t xml:space="preserve"> bgm*</w:t>
                            </w:r>
                          </w:p>
                          <w:p w:rsidR="009C59DB" w:rsidRDefault="009C59DB" w:rsidP="008907BE">
                            <w:pPr>
                              <w:spacing w:before="240" w:after="240"/>
                              <w:ind w:left="720" w:firstLine="720"/>
                              <w:rPr>
                                <w:rFonts w:ascii="Calibri" w:eastAsia="Calibri" w:hAnsi="Calibri" w:cs="Calibri"/>
                                <w:color w:val="FF0000"/>
                              </w:rPr>
                            </w:pPr>
                            <w:r>
                              <w:rPr>
                                <w:rFonts w:ascii="Calibri" w:eastAsia="Calibri" w:hAnsi="Calibri" w:cs="Calibri"/>
                                <w:color w:val="FF0000"/>
                              </w:rPr>
                              <w:t>Player: (Oh shoot! What should I do?)</w:t>
                            </w:r>
                          </w:p>
                          <w:p w:rsidR="009C59DB" w:rsidRDefault="009C59D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Choices: (Time limit)</w:t>
                            </w:r>
                          </w:p>
                          <w:p w:rsidR="009C59DB" w:rsidRDefault="009C59D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ab/>
                              <w:t>1: Run away.</w:t>
                            </w:r>
                          </w:p>
                          <w:p w:rsidR="00CE0C8B" w:rsidRDefault="00CE0C8B" w:rsidP="00CE0C8B">
                            <w:pPr>
                              <w:ind w:left="720" w:firstLine="720"/>
                              <w:rPr>
                                <w:rFonts w:ascii="Calibri" w:eastAsia="Calibri" w:hAnsi="Calibri" w:cs="Calibri"/>
                                <w:color w:val="ED7D31" w:themeColor="accent2"/>
                              </w:rPr>
                            </w:pP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color w:val="ED7D31" w:themeColor="accent2"/>
                              </w:rPr>
                              <w:t>*running and panting sfx*</w:t>
                            </w:r>
                          </w:p>
                          <w:p w:rsidR="00CE0C8B" w:rsidRDefault="00CE0C8B" w:rsidP="00CE0C8B">
                            <w:pPr>
                              <w:ind w:left="720" w:firstLine="720"/>
                              <w:rPr>
                                <w:rFonts w:ascii="Calibri" w:eastAsia="Calibri" w:hAnsi="Calibri" w:cs="Calibri"/>
                                <w:color w:val="ED7D31" w:themeColor="accent2"/>
                              </w:rPr>
                            </w:pPr>
                            <w:r>
                              <w:rPr>
                                <w:rFonts w:ascii="Calibri" w:eastAsia="Calibri" w:hAnsi="Calibri" w:cs="Calibri"/>
                                <w:color w:val="ED7D31" w:themeColor="accent2"/>
                              </w:rPr>
                              <w:tab/>
                            </w:r>
                            <w:r>
                              <w:rPr>
                                <w:rFonts w:ascii="Calibri" w:eastAsia="Calibri" w:hAnsi="Calibri" w:cs="Calibri"/>
                                <w:color w:val="ED7D31" w:themeColor="accent2"/>
                              </w:rPr>
                              <w:tab/>
                              <w:t>*crash sfx*</w:t>
                            </w:r>
                          </w:p>
                          <w:p w:rsidR="00CE0C8B" w:rsidRDefault="00CE0C8B" w:rsidP="00CE0C8B">
                            <w:pPr>
                              <w:ind w:left="720" w:firstLine="720"/>
                              <w:rPr>
                                <w:rFonts w:ascii="Calibri" w:eastAsia="Calibri" w:hAnsi="Calibri" w:cs="Calibri"/>
                              </w:rPr>
                            </w:pPr>
                            <w:r>
                              <w:rPr>
                                <w:rFonts w:ascii="Calibri" w:eastAsia="Calibri" w:hAnsi="Calibri" w:cs="Calibri"/>
                                <w:color w:val="ED7D31" w:themeColor="accent2"/>
                              </w:rPr>
                              <w:tab/>
                            </w:r>
                            <w:r>
                              <w:rPr>
                                <w:rFonts w:ascii="Calibri" w:eastAsia="Calibri" w:hAnsi="Calibri" w:cs="Calibri"/>
                                <w:color w:val="ED7D31" w:themeColor="accent2"/>
                              </w:rPr>
                              <w:tab/>
                            </w:r>
                            <w:r>
                              <w:rPr>
                                <w:rFonts w:ascii="Calibri" w:eastAsia="Calibri" w:hAnsi="Calibri" w:cs="Calibri"/>
                              </w:rPr>
                              <w:t>Player: !!!</w:t>
                            </w:r>
                          </w:p>
                          <w:p w:rsidR="00CE0C8B" w:rsidRPr="00CE0C8B" w:rsidRDefault="00CE0C8B" w:rsidP="00CE0C8B">
                            <w:pPr>
                              <w:ind w:left="720" w:firstLine="720"/>
                              <w:rPr>
                                <w:rFonts w:ascii="Calibri" w:eastAsia="Calibri" w:hAnsi="Calibri" w:cs="Calibri"/>
                              </w:rPr>
                            </w:pPr>
                            <w:r>
                              <w:rPr>
                                <w:rFonts w:ascii="Calibri" w:eastAsia="Calibri" w:hAnsi="Calibri" w:cs="Calibri"/>
                              </w:rPr>
                              <w:tab/>
                            </w:r>
                            <w:r>
                              <w:rPr>
                                <w:rFonts w:ascii="Calibri" w:eastAsia="Calibri" w:hAnsi="Calibri" w:cs="Calibri"/>
                              </w:rPr>
                              <w:tab/>
                              <w:t>Police: You are under arrest for quarantine violation.</w:t>
                            </w:r>
                          </w:p>
                          <w:p w:rsidR="009C59DB" w:rsidRDefault="009C59D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ab/>
                              <w:t xml:space="preserve">2: </w:t>
                            </w:r>
                            <w:r w:rsidR="00CE0C8B">
                              <w:rPr>
                                <w:rFonts w:ascii="Calibri" w:eastAsia="Calibri" w:hAnsi="Calibri" w:cs="Calibri"/>
                                <w:b/>
                                <w:color w:val="FF0000"/>
                              </w:rPr>
                              <w:t>Stay in place. (No more time limit)</w:t>
                            </w:r>
                          </w:p>
                          <w:p w:rsidR="0037654E" w:rsidRDefault="0037654E" w:rsidP="0037654E">
                            <w:pPr>
                              <w:spacing w:before="240" w:after="240"/>
                              <w:rPr>
                                <w:rFonts w:ascii="Calibri" w:eastAsia="Calibri" w:hAnsi="Calibri" w:cs="Calibri"/>
                              </w:rPr>
                            </w:pP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rPr>
                              <w:t>Player: What are you doing?! Let go of me!</w:t>
                            </w:r>
                          </w:p>
                          <w:p w:rsidR="0037654E" w:rsidRDefault="0037654E" w:rsidP="0037654E">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Police: You are under arrest for quarantine violation.</w:t>
                            </w:r>
                          </w:p>
                          <w:p w:rsidR="0037654E" w:rsidRDefault="0037654E" w:rsidP="008907BE">
                            <w:pPr>
                              <w:spacing w:before="240" w:after="240"/>
                              <w:ind w:left="720" w:firstLine="720"/>
                              <w:rPr>
                                <w:rFonts w:ascii="Calibri" w:eastAsia="Calibri" w:hAnsi="Calibri" w:cs="Calibri"/>
                                <w:b/>
                                <w:color w:val="FF0000"/>
                              </w:rPr>
                            </w:pPr>
                          </w:p>
                          <w:p w:rsidR="00CE0C8B" w:rsidRPr="009C59DB" w:rsidRDefault="00CE0C8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ab/>
                            </w:r>
                          </w:p>
                          <w:p w:rsidR="001033F8" w:rsidRPr="005F6FAB" w:rsidRDefault="001033F8" w:rsidP="008907BE">
                            <w:pPr>
                              <w:spacing w:before="240" w:after="240"/>
                              <w:ind w:left="720" w:firstLine="720"/>
                              <w:rPr>
                                <w:rFonts w:ascii="Calibri" w:eastAsia="Calibri" w:hAnsi="Calibri" w:cs="Calibri"/>
                                <w:color w:val="4472C4" w:themeColor="accent5"/>
                              </w:rPr>
                            </w:pPr>
                          </w:p>
                          <w:p w:rsidR="008907BE" w:rsidRDefault="008907BE" w:rsidP="008907BE">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p>
                          <w:p w:rsidR="008907BE" w:rsidRDefault="008907BE" w:rsidP="008907BE"/>
                          <w:p w:rsidR="008907BE" w:rsidRDefault="008907BE" w:rsidP="008907BE">
                            <w:pPr>
                              <w:spacing w:before="240" w:after="240"/>
                              <w:rPr>
                                <w:rFonts w:ascii="Calibri" w:eastAsia="Calibri" w:hAnsi="Calibri" w:cs="Calibri"/>
                              </w:rPr>
                            </w:pPr>
                          </w:p>
                          <w:p w:rsidR="008907BE" w:rsidRPr="007C21AD" w:rsidRDefault="008907BE" w:rsidP="008907BE">
                            <w:pPr>
                              <w:rPr>
                                <w:b/>
                                <w:lang w:val="en-US"/>
                              </w:rPr>
                            </w:pPr>
                            <w:r>
                              <w:rPr>
                                <w:b/>
                                <w:lang w:val="en-US"/>
                              </w:rPr>
                              <w:tab/>
                            </w:r>
                          </w:p>
                          <w:p w:rsidR="008907BE" w:rsidRDefault="008907BE" w:rsidP="008907BE">
                            <w:pPr>
                              <w:rPr>
                                <w:lang w:val="en-US"/>
                              </w:rPr>
                            </w:pPr>
                          </w:p>
                          <w:p w:rsidR="008907BE" w:rsidRPr="00247A74" w:rsidRDefault="008907BE" w:rsidP="008907B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7C8ACE" id="Text Box 8" o:spid="_x0000_s1032" type="#_x0000_t202" style="width:550pt;height: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" fillcolor="white [3201]" strokeweight=".5pt">
                <v:textbox>
                  <w:txbxContent>
                    <w:p w:rsidR="008907BE" w:rsidRDefault="008907BE" w:rsidP="008907BE">
                      <w:pPr>
                        <w:spacing w:before="240" w:after="240"/>
                        <w:rPr>
                          <w:rFonts w:ascii="Calibri" w:eastAsia="Calibri" w:hAnsi="Calibri" w:cs="Calibri"/>
                          <w:color w:val="C55A11"/>
                          <w:u w:val="single"/>
                        </w:rPr>
                      </w:pPr>
                      <w:r>
                        <w:rPr>
                          <w:rFonts w:ascii="Calibri" w:eastAsia="Calibri" w:hAnsi="Calibri" w:cs="Calibri"/>
                          <w:color w:val="C55A11"/>
                          <w:u w:val="single"/>
                        </w:rPr>
                        <w:t>ENDING 1: QUARANTINE VIOLATOR</w:t>
                      </w:r>
                    </w:p>
                    <w:p w:rsidR="008907BE" w:rsidRPr="008907BE" w:rsidRDefault="008907BE" w:rsidP="008907BE">
                      <w:pPr>
                        <w:spacing w:before="240" w:after="240"/>
                        <w:ind w:firstLine="720"/>
                        <w:rPr>
                          <w:color w:val="FF0000"/>
                          <w:lang w:val="en-US"/>
                        </w:rPr>
                      </w:pPr>
                      <w:r>
                        <w:rPr>
                          <w:color w:val="FF0000"/>
                          <w:lang w:val="en-US"/>
                        </w:rPr>
                        <w:t xml:space="preserve">DATE: MARCH </w:t>
                      </w:r>
                      <w:r w:rsidRPr="007A44AE">
                        <w:rPr>
                          <w:color w:val="FF0000"/>
                          <w:lang w:val="en-US"/>
                        </w:rPr>
                        <w:t xml:space="preserve">2020, </w:t>
                      </w:r>
                      <w:r>
                        <w:rPr>
                          <w:color w:val="FF0000"/>
                          <w:lang w:val="en-US"/>
                        </w:rPr>
                        <w:t>9:00 pm, week 3, bed room</w:t>
                      </w:r>
                      <w:r w:rsidR="00AD3746">
                        <w:rPr>
                          <w:color w:val="FF0000"/>
                          <w:lang w:val="en-US"/>
                        </w:rPr>
                        <w:t>, ECQ</w:t>
                      </w:r>
                    </w:p>
                    <w:p w:rsidR="008907BE" w:rsidRPr="008907BE" w:rsidRDefault="008907BE" w:rsidP="008907BE">
                      <w:pPr>
                        <w:spacing w:before="240" w:after="240"/>
                        <w:ind w:left="720" w:firstLine="720"/>
                        <w:rPr>
                          <w:color w:val="4472C4" w:themeColor="accent5"/>
                          <w:lang w:val="en-US"/>
                        </w:rPr>
                      </w:pPr>
                      <w:r w:rsidRPr="008907BE">
                        <w:rPr>
                          <w:color w:val="4472C4" w:themeColor="accent5"/>
                          <w:lang w:val="en-US"/>
                        </w:rPr>
                        <w:t>Player: (One week into quarantine and I’m already bored out of my mind. There literally nothing else to do.)</w:t>
                      </w:r>
                    </w:p>
                    <w:p w:rsidR="008907BE" w:rsidRDefault="008907BE" w:rsidP="008907BE">
                      <w:pPr>
                        <w:spacing w:before="240" w:after="240"/>
                        <w:ind w:left="720" w:firstLine="720"/>
                        <w:rPr>
                          <w:color w:val="4472C4" w:themeColor="accent5"/>
                          <w:lang w:val="en-US"/>
                        </w:rPr>
                      </w:pPr>
                      <w:r w:rsidRPr="008907BE">
                        <w:rPr>
                          <w:color w:val="4472C4" w:themeColor="accent5"/>
                          <w:lang w:val="en-US"/>
                        </w:rPr>
                        <w:t>Player: (Stores are closed you I can’t go out on a snack run. I could go out for walk, I’m sure nothing bad will happen.)</w:t>
                      </w:r>
                    </w:p>
                    <w:p w:rsidR="005F6FAB" w:rsidRDefault="005F6FAB" w:rsidP="005F6FAB">
                      <w:pPr>
                        <w:ind w:left="720" w:firstLine="720"/>
                        <w:rPr>
                          <w:rFonts w:ascii="Calibri" w:eastAsia="Calibri" w:hAnsi="Calibri" w:cs="Calibri"/>
                          <w:color w:val="ED7D31" w:themeColor="accent2"/>
                        </w:rPr>
                      </w:pPr>
                      <w:r>
                        <w:rPr>
                          <w:rFonts w:ascii="Calibri" w:eastAsia="Calibri" w:hAnsi="Calibri" w:cs="Calibri"/>
                          <w:color w:val="ED7D31" w:themeColor="accent2"/>
                        </w:rPr>
                        <w:t>*door close sfx</w:t>
                      </w:r>
                      <w:r w:rsidRPr="007A44AE">
                        <w:rPr>
                          <w:rFonts w:ascii="Calibri" w:eastAsia="Calibri" w:hAnsi="Calibri" w:cs="Calibri"/>
                          <w:color w:val="ED7D31" w:themeColor="accent2"/>
                        </w:rPr>
                        <w:t>*</w:t>
                      </w:r>
                    </w:p>
                    <w:p w:rsidR="005F6FAB" w:rsidRDefault="005F6FAB" w:rsidP="005F6FAB">
                      <w:pPr>
                        <w:ind w:left="720" w:firstLine="720"/>
                        <w:rPr>
                          <w:rFonts w:ascii="Calibri" w:eastAsia="Calibri" w:hAnsi="Calibri" w:cs="Calibri"/>
                          <w:color w:val="ED7D31" w:themeColor="accent2"/>
                        </w:rPr>
                      </w:pPr>
                      <w:r>
                        <w:rPr>
                          <w:rFonts w:ascii="Calibri" w:eastAsia="Calibri" w:hAnsi="Calibri" w:cs="Calibri"/>
                          <w:color w:val="ED7D31" w:themeColor="accent2"/>
                        </w:rPr>
                        <w:t>*footsteps sfx</w:t>
                      </w:r>
                      <w:r w:rsidRPr="007A44AE">
                        <w:rPr>
                          <w:rFonts w:ascii="Calibri" w:eastAsia="Calibri" w:hAnsi="Calibri" w:cs="Calibri"/>
                          <w:color w:val="ED7D31" w:themeColor="accent2"/>
                        </w:rPr>
                        <w:t>*</w:t>
                      </w:r>
                    </w:p>
                    <w:p w:rsidR="001033F8" w:rsidRDefault="009C59DB" w:rsidP="005F6FAB">
                      <w:pPr>
                        <w:ind w:left="720" w:firstLine="720"/>
                        <w:rPr>
                          <w:rFonts w:ascii="Calibri" w:eastAsia="Calibri" w:hAnsi="Calibri" w:cs="Calibri"/>
                          <w:color w:val="ED7D31" w:themeColor="accent2"/>
                        </w:rPr>
                      </w:pPr>
                      <w:r>
                        <w:rPr>
                          <w:rFonts w:ascii="Calibri" w:eastAsia="Calibri" w:hAnsi="Calibri" w:cs="Calibri"/>
                          <w:color w:val="ED7D31" w:themeColor="accent2"/>
                        </w:rPr>
                        <w:t>*night bgm</w:t>
                      </w:r>
                      <w:r w:rsidR="001033F8">
                        <w:rPr>
                          <w:rFonts w:ascii="Calibri" w:eastAsia="Calibri" w:hAnsi="Calibri" w:cs="Calibri"/>
                          <w:color w:val="ED7D31" w:themeColor="accent2"/>
                        </w:rPr>
                        <w:t>*</w:t>
                      </w:r>
                    </w:p>
                    <w:p w:rsidR="005F6FAB" w:rsidRDefault="005F6FAB" w:rsidP="008907BE">
                      <w:pPr>
                        <w:spacing w:before="240" w:after="240"/>
                        <w:ind w:left="720" w:firstLine="720"/>
                        <w:rPr>
                          <w:rFonts w:ascii="Calibri" w:eastAsia="Calibri" w:hAnsi="Calibri" w:cs="Calibri"/>
                        </w:rPr>
                      </w:pPr>
                      <w:r w:rsidRPr="005F6FAB">
                        <w:rPr>
                          <w:rFonts w:ascii="Calibri" w:eastAsia="Calibri" w:hAnsi="Calibri" w:cs="Calibri"/>
                        </w:rPr>
                        <w:t xml:space="preserve">Player: </w:t>
                      </w:r>
                      <w:r>
                        <w:rPr>
                          <w:rFonts w:ascii="Calibri" w:eastAsia="Calibri" w:hAnsi="Calibri" w:cs="Calibri"/>
                        </w:rPr>
                        <w:t>(</w:t>
                      </w:r>
                      <w:r w:rsidRPr="005F6FAB">
                        <w:rPr>
                          <w:rFonts w:ascii="Calibri" w:eastAsia="Calibri" w:hAnsi="Calibri" w:cs="Calibri"/>
                        </w:rPr>
                        <w:t>Wow. I’ve never seen the neighbourhood so quiet before.</w:t>
                      </w:r>
                      <w:r>
                        <w:rPr>
                          <w:rFonts w:ascii="Calibri" w:eastAsia="Calibri" w:hAnsi="Calibri" w:cs="Calibri"/>
                        </w:rPr>
                        <w:t>)</w:t>
                      </w:r>
                    </w:p>
                    <w:p w:rsidR="009C59DB" w:rsidRDefault="009C59DB" w:rsidP="008907BE">
                      <w:pPr>
                        <w:spacing w:before="240" w:after="240"/>
                        <w:ind w:left="720" w:firstLine="720"/>
                        <w:rPr>
                          <w:rFonts w:ascii="Calibri" w:eastAsia="Calibri" w:hAnsi="Calibri" w:cs="Calibri"/>
                        </w:rPr>
                      </w:pPr>
                      <w:r>
                        <w:rPr>
                          <w:rFonts w:ascii="Calibri" w:eastAsia="Calibri" w:hAnsi="Calibri" w:cs="Calibri"/>
                        </w:rPr>
                        <w:t>Police: Hey you! Stop right there!</w:t>
                      </w:r>
                    </w:p>
                    <w:p w:rsidR="009C59DB" w:rsidRPr="009C59DB" w:rsidRDefault="009C59DB" w:rsidP="009C59DB">
                      <w:pPr>
                        <w:ind w:left="720" w:firstLine="720"/>
                        <w:rPr>
                          <w:rFonts w:ascii="Calibri" w:eastAsia="Calibri" w:hAnsi="Calibri" w:cs="Calibri"/>
                          <w:color w:val="ED7D31" w:themeColor="accent2"/>
                        </w:rPr>
                      </w:pPr>
                      <w:r>
                        <w:rPr>
                          <w:rFonts w:ascii="Calibri" w:eastAsia="Calibri" w:hAnsi="Calibri" w:cs="Calibri"/>
                          <w:color w:val="ED7D31" w:themeColor="accent2"/>
                        </w:rPr>
                        <w:t>*intense</w:t>
                      </w:r>
                      <w:r w:rsidR="00F776F8">
                        <w:rPr>
                          <w:rFonts w:ascii="Calibri" w:eastAsia="Calibri" w:hAnsi="Calibri" w:cs="Calibri"/>
                          <w:color w:val="ED7D31" w:themeColor="accent2"/>
                        </w:rPr>
                        <w:t>/chase</w:t>
                      </w:r>
                      <w:r>
                        <w:rPr>
                          <w:rFonts w:ascii="Calibri" w:eastAsia="Calibri" w:hAnsi="Calibri" w:cs="Calibri"/>
                          <w:color w:val="ED7D31" w:themeColor="accent2"/>
                        </w:rPr>
                        <w:t xml:space="preserve"> bgm*</w:t>
                      </w:r>
                    </w:p>
                    <w:p w:rsidR="009C59DB" w:rsidRDefault="009C59DB" w:rsidP="008907BE">
                      <w:pPr>
                        <w:spacing w:before="240" w:after="240"/>
                        <w:ind w:left="720" w:firstLine="720"/>
                        <w:rPr>
                          <w:rFonts w:ascii="Calibri" w:eastAsia="Calibri" w:hAnsi="Calibri" w:cs="Calibri"/>
                          <w:color w:val="FF0000"/>
                        </w:rPr>
                      </w:pPr>
                      <w:r>
                        <w:rPr>
                          <w:rFonts w:ascii="Calibri" w:eastAsia="Calibri" w:hAnsi="Calibri" w:cs="Calibri"/>
                          <w:color w:val="FF0000"/>
                        </w:rPr>
                        <w:t>Player: (Oh shoot! What should I do?)</w:t>
                      </w:r>
                    </w:p>
                    <w:p w:rsidR="009C59DB" w:rsidRDefault="009C59D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Choices: (Time limit)</w:t>
                      </w:r>
                    </w:p>
                    <w:p w:rsidR="009C59DB" w:rsidRDefault="009C59D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ab/>
                        <w:t>1: Run away.</w:t>
                      </w:r>
                    </w:p>
                    <w:p w:rsidR="00CE0C8B" w:rsidRDefault="00CE0C8B" w:rsidP="00CE0C8B">
                      <w:pPr>
                        <w:ind w:left="720" w:firstLine="720"/>
                        <w:rPr>
                          <w:rFonts w:ascii="Calibri" w:eastAsia="Calibri" w:hAnsi="Calibri" w:cs="Calibri"/>
                          <w:color w:val="ED7D31" w:themeColor="accent2"/>
                        </w:rPr>
                      </w:pP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color w:val="ED7D31" w:themeColor="accent2"/>
                        </w:rPr>
                        <w:t>*running and panting sfx*</w:t>
                      </w:r>
                    </w:p>
                    <w:p w:rsidR="00CE0C8B" w:rsidRDefault="00CE0C8B" w:rsidP="00CE0C8B">
                      <w:pPr>
                        <w:ind w:left="720" w:firstLine="720"/>
                        <w:rPr>
                          <w:rFonts w:ascii="Calibri" w:eastAsia="Calibri" w:hAnsi="Calibri" w:cs="Calibri"/>
                          <w:color w:val="ED7D31" w:themeColor="accent2"/>
                        </w:rPr>
                      </w:pPr>
                      <w:r>
                        <w:rPr>
                          <w:rFonts w:ascii="Calibri" w:eastAsia="Calibri" w:hAnsi="Calibri" w:cs="Calibri"/>
                          <w:color w:val="ED7D31" w:themeColor="accent2"/>
                        </w:rPr>
                        <w:tab/>
                      </w:r>
                      <w:r>
                        <w:rPr>
                          <w:rFonts w:ascii="Calibri" w:eastAsia="Calibri" w:hAnsi="Calibri" w:cs="Calibri"/>
                          <w:color w:val="ED7D31" w:themeColor="accent2"/>
                        </w:rPr>
                        <w:tab/>
                        <w:t>*crash sfx*</w:t>
                      </w:r>
                    </w:p>
                    <w:p w:rsidR="00CE0C8B" w:rsidRDefault="00CE0C8B" w:rsidP="00CE0C8B">
                      <w:pPr>
                        <w:ind w:left="720" w:firstLine="720"/>
                        <w:rPr>
                          <w:rFonts w:ascii="Calibri" w:eastAsia="Calibri" w:hAnsi="Calibri" w:cs="Calibri"/>
                        </w:rPr>
                      </w:pPr>
                      <w:r>
                        <w:rPr>
                          <w:rFonts w:ascii="Calibri" w:eastAsia="Calibri" w:hAnsi="Calibri" w:cs="Calibri"/>
                          <w:color w:val="ED7D31" w:themeColor="accent2"/>
                        </w:rPr>
                        <w:tab/>
                      </w:r>
                      <w:r>
                        <w:rPr>
                          <w:rFonts w:ascii="Calibri" w:eastAsia="Calibri" w:hAnsi="Calibri" w:cs="Calibri"/>
                          <w:color w:val="ED7D31" w:themeColor="accent2"/>
                        </w:rPr>
                        <w:tab/>
                      </w:r>
                      <w:r>
                        <w:rPr>
                          <w:rFonts w:ascii="Calibri" w:eastAsia="Calibri" w:hAnsi="Calibri" w:cs="Calibri"/>
                        </w:rPr>
                        <w:t>Player: !!!</w:t>
                      </w:r>
                    </w:p>
                    <w:p w:rsidR="00CE0C8B" w:rsidRPr="00CE0C8B" w:rsidRDefault="00CE0C8B" w:rsidP="00CE0C8B">
                      <w:pPr>
                        <w:ind w:left="720" w:firstLine="720"/>
                        <w:rPr>
                          <w:rFonts w:ascii="Calibri" w:eastAsia="Calibri" w:hAnsi="Calibri" w:cs="Calibri"/>
                        </w:rPr>
                      </w:pPr>
                      <w:r>
                        <w:rPr>
                          <w:rFonts w:ascii="Calibri" w:eastAsia="Calibri" w:hAnsi="Calibri" w:cs="Calibri"/>
                        </w:rPr>
                        <w:tab/>
                      </w:r>
                      <w:r>
                        <w:rPr>
                          <w:rFonts w:ascii="Calibri" w:eastAsia="Calibri" w:hAnsi="Calibri" w:cs="Calibri"/>
                        </w:rPr>
                        <w:tab/>
                        <w:t>Police: You are under arrest for quarantine violation.</w:t>
                      </w:r>
                    </w:p>
                    <w:p w:rsidR="009C59DB" w:rsidRDefault="009C59D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ab/>
                        <w:t xml:space="preserve">2: </w:t>
                      </w:r>
                      <w:r w:rsidR="00CE0C8B">
                        <w:rPr>
                          <w:rFonts w:ascii="Calibri" w:eastAsia="Calibri" w:hAnsi="Calibri" w:cs="Calibri"/>
                          <w:b/>
                          <w:color w:val="FF0000"/>
                        </w:rPr>
                        <w:t>Stay in place. (No more time limit)</w:t>
                      </w:r>
                    </w:p>
                    <w:p w:rsidR="0037654E" w:rsidRDefault="0037654E" w:rsidP="0037654E">
                      <w:pPr>
                        <w:spacing w:before="240" w:after="240"/>
                        <w:rPr>
                          <w:rFonts w:ascii="Calibri" w:eastAsia="Calibri" w:hAnsi="Calibri" w:cs="Calibri"/>
                        </w:rPr>
                      </w:pP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b/>
                          <w:color w:val="FF0000"/>
                        </w:rPr>
                        <w:tab/>
                      </w:r>
                      <w:r>
                        <w:rPr>
                          <w:rFonts w:ascii="Calibri" w:eastAsia="Calibri" w:hAnsi="Calibri" w:cs="Calibri"/>
                        </w:rPr>
                        <w:t>Player: What are you doing?! Let go of me!</w:t>
                      </w:r>
                    </w:p>
                    <w:p w:rsidR="0037654E" w:rsidRDefault="0037654E" w:rsidP="0037654E">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Police: You are under arrest for quarantine violation.</w:t>
                      </w:r>
                    </w:p>
                    <w:p w:rsidR="0037654E" w:rsidRDefault="0037654E" w:rsidP="008907BE">
                      <w:pPr>
                        <w:spacing w:before="240" w:after="240"/>
                        <w:ind w:left="720" w:firstLine="720"/>
                        <w:rPr>
                          <w:rFonts w:ascii="Calibri" w:eastAsia="Calibri" w:hAnsi="Calibri" w:cs="Calibri"/>
                          <w:b/>
                          <w:color w:val="FF0000"/>
                        </w:rPr>
                      </w:pPr>
                    </w:p>
                    <w:p w:rsidR="00CE0C8B" w:rsidRPr="009C59DB" w:rsidRDefault="00CE0C8B" w:rsidP="008907BE">
                      <w:pPr>
                        <w:spacing w:before="240" w:after="240"/>
                        <w:ind w:left="720" w:firstLine="720"/>
                        <w:rPr>
                          <w:rFonts w:ascii="Calibri" w:eastAsia="Calibri" w:hAnsi="Calibri" w:cs="Calibri"/>
                          <w:b/>
                          <w:color w:val="FF0000"/>
                        </w:rPr>
                      </w:pPr>
                      <w:r>
                        <w:rPr>
                          <w:rFonts w:ascii="Calibri" w:eastAsia="Calibri" w:hAnsi="Calibri" w:cs="Calibri"/>
                          <w:b/>
                          <w:color w:val="FF0000"/>
                        </w:rPr>
                        <w:tab/>
                      </w:r>
                    </w:p>
                    <w:p w:rsidR="001033F8" w:rsidRPr="005F6FAB" w:rsidRDefault="001033F8" w:rsidP="008907BE">
                      <w:pPr>
                        <w:spacing w:before="240" w:after="240"/>
                        <w:ind w:left="720" w:firstLine="720"/>
                        <w:rPr>
                          <w:rFonts w:ascii="Calibri" w:eastAsia="Calibri" w:hAnsi="Calibri" w:cs="Calibri"/>
                          <w:color w:val="4472C4" w:themeColor="accent5"/>
                        </w:rPr>
                      </w:pPr>
                    </w:p>
                    <w:p w:rsidR="008907BE" w:rsidRDefault="008907BE" w:rsidP="008907BE">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p>
                    <w:p w:rsidR="008907BE" w:rsidRDefault="008907BE" w:rsidP="008907BE"/>
                    <w:p w:rsidR="008907BE" w:rsidRDefault="008907BE" w:rsidP="008907BE">
                      <w:pPr>
                        <w:spacing w:before="240" w:after="240"/>
                        <w:rPr>
                          <w:rFonts w:ascii="Calibri" w:eastAsia="Calibri" w:hAnsi="Calibri" w:cs="Calibri"/>
                        </w:rPr>
                      </w:pPr>
                    </w:p>
                    <w:p w:rsidR="008907BE" w:rsidRPr="007C21AD" w:rsidRDefault="008907BE" w:rsidP="008907BE">
                      <w:pPr>
                        <w:rPr>
                          <w:b/>
                          <w:lang w:val="en-US"/>
                        </w:rPr>
                      </w:pPr>
                      <w:r>
                        <w:rPr>
                          <w:b/>
                          <w:lang w:val="en-US"/>
                        </w:rPr>
                        <w:tab/>
                      </w:r>
                    </w:p>
                    <w:p w:rsidR="008907BE" w:rsidRDefault="008907BE" w:rsidP="008907BE">
                      <w:pPr>
                        <w:rPr>
                          <w:lang w:val="en-US"/>
                        </w:rPr>
                      </w:pPr>
                    </w:p>
                    <w:p w:rsidR="008907BE" w:rsidRPr="00247A74" w:rsidRDefault="008907BE" w:rsidP="008907BE">
                      <w:pPr>
                        <w:rPr>
                          <w:lang w:val="en-US"/>
                        </w:rPr>
                      </w:pPr>
                    </w:p>
                  </w:txbxContent>
                </v:textbox>
                <w10:anchorlock/>
              </v:shape>
            </w:pict>
          </mc:Fallback>
        </mc:AlternateContent>
      </w:r>
    </w:p>
    <w:p w:rsidR="00247A74" w:rsidRPr="00C76C11" w:rsidRDefault="00247A74" w:rsidP="00773587">
      <w:pPr>
        <w:rPr>
          <w:color w:val="FF0000"/>
          <w:lang w:val="en-US"/>
        </w:rPr>
      </w:pPr>
    </w:p>
    <w:p w:rsidR="00112EEA" w:rsidRPr="00C76C11" w:rsidRDefault="00112EEA" w:rsidP="00773587">
      <w:pPr>
        <w:rPr>
          <w:color w:val="FF0000"/>
          <w:lang w:val="en-US"/>
        </w:rPr>
      </w:pPr>
    </w:p>
    <w:p w:rsidR="00112EEA" w:rsidRPr="00C76C11" w:rsidRDefault="00112EEA" w:rsidP="00773587">
      <w:pPr>
        <w:rPr>
          <w:color w:val="FF0000"/>
          <w:lang w:val="en-US"/>
        </w:rPr>
      </w:pPr>
    </w:p>
    <w:p w:rsidR="00112EEA" w:rsidRPr="00C76C11" w:rsidRDefault="00112EEA" w:rsidP="00773587">
      <w:pPr>
        <w:rPr>
          <w:color w:val="FF0000"/>
          <w:lang w:val="en-US"/>
        </w:rPr>
      </w:pPr>
    </w:p>
    <w:p w:rsidR="00112EEA" w:rsidRPr="00C76C11" w:rsidRDefault="00112EEA" w:rsidP="00773587">
      <w:pPr>
        <w:rPr>
          <w:color w:val="FF0000"/>
          <w:lang w:val="en-US"/>
        </w:rPr>
      </w:pPr>
    </w:p>
    <w:p w:rsidR="00112EEA" w:rsidRPr="00C76C11" w:rsidRDefault="00112EEA" w:rsidP="00773587">
      <w:pPr>
        <w:rPr>
          <w:color w:val="FF0000"/>
          <w:lang w:val="en-US"/>
        </w:rPr>
      </w:pPr>
    </w:p>
    <w:p w:rsidR="00112EEA" w:rsidRPr="00C76C11" w:rsidRDefault="00112EEA" w:rsidP="00AD3746">
      <w:pPr>
        <w:tabs>
          <w:tab w:val="left" w:pos="4755"/>
          <w:tab w:val="left" w:pos="4785"/>
        </w:tabs>
        <w:spacing w:before="240" w:after="240"/>
        <w:rPr>
          <w:color w:val="FF0000"/>
          <w:lang w:val="en-US"/>
        </w:rPr>
      </w:pPr>
      <w:r w:rsidRPr="00C76C11">
        <w:rPr>
          <w:color w:val="FF0000"/>
          <w:lang w:val="en-US"/>
        </w:rPr>
        <w:lastRenderedPageBreak/>
        <w:t xml:space="preserve">DATE: APRIL 2020, </w:t>
      </w:r>
      <w:r w:rsidR="00DC528D" w:rsidRPr="00C76C11">
        <w:rPr>
          <w:color w:val="FF0000"/>
          <w:lang w:val="en-US"/>
        </w:rPr>
        <w:t>9:00 a</w:t>
      </w:r>
      <w:r w:rsidRPr="00C76C11">
        <w:rPr>
          <w:color w:val="FF0000"/>
          <w:lang w:val="en-US"/>
        </w:rPr>
        <w:t>m, week 1, living room</w:t>
      </w:r>
      <w:r w:rsidR="00AD3746" w:rsidRPr="00C76C11">
        <w:rPr>
          <w:color w:val="FF0000"/>
          <w:lang w:val="en-US"/>
        </w:rPr>
        <w:t>, ECQ</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 xml:space="preserve">Player: (Ever since the lockdown started I have been able to have some time to myself and just relax, not worrying about anything else </w:t>
      </w:r>
      <w:r w:rsidRPr="00C76C11">
        <w:rPr>
          <w:rFonts w:ascii="Calibri" w:eastAsia="Calibri" w:hAnsi="Calibri" w:cs="Calibri"/>
          <w:color w:val="4472C4" w:themeColor="accent5"/>
        </w:rPr>
        <w:t>for the most part</w:t>
      </w:r>
      <w:r w:rsidRPr="00C76C11">
        <w:rPr>
          <w:rFonts w:ascii="Calibri" w:eastAsia="Calibri" w:hAnsi="Calibri" w:cs="Calibri"/>
        </w:rPr>
        <w:t>.)</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Player: Hmmm…</w:t>
      </w:r>
      <w:r w:rsidRPr="00C76C11">
        <w:rPr>
          <w:rFonts w:ascii="Calibri" w:eastAsia="Calibri" w:hAnsi="Calibri" w:cs="Calibri"/>
          <w:strike/>
        </w:rPr>
        <w:t xml:space="preserve"> Finally finished my chores for today, but</w:t>
      </w:r>
      <w:r w:rsidR="00EA4DD2" w:rsidRPr="00C76C11">
        <w:rPr>
          <w:rFonts w:ascii="Calibri" w:eastAsia="Calibri" w:hAnsi="Calibri" w:cs="Calibri"/>
        </w:rPr>
        <w:t xml:space="preserve"> </w:t>
      </w:r>
      <w:r w:rsidR="00DC528D" w:rsidRPr="00C76C11">
        <w:rPr>
          <w:rFonts w:ascii="Calibri" w:eastAsia="Calibri" w:hAnsi="Calibri" w:cs="Calibri"/>
        </w:rPr>
        <w:t>it’s</w:t>
      </w:r>
      <w:r w:rsidRPr="00C76C11">
        <w:rPr>
          <w:rFonts w:ascii="Calibri" w:eastAsia="Calibri" w:hAnsi="Calibri" w:cs="Calibri"/>
        </w:rPr>
        <w:t xml:space="preserve"> quiet. Too quiet. Very suspicious.</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Prince: AHHH!</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Player: That’s more like it.</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Prince: Ugh…</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Player: Good morning sunshine. Nice pair of eye bags, my guess is that you stayed up all night playing video games. Yes?</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Prince: Why does mom have to make me do chores?</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Player: Just because you don’t have any school work to do doesn’t mean you have to neglect your responsibilities at home. Now finish your chores before mom scolds you again, it will be a lot worse for you.</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Prince: What about you huh? You’re supposed to be doing yours too right?</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Player: Just so you know, I’ve done my part of the chores. Now get to work you couch potato.</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Prince: Ugh! I hate this.</w:t>
      </w:r>
    </w:p>
    <w:p w:rsidR="001C365B" w:rsidRPr="00C76C11" w:rsidRDefault="001C365B" w:rsidP="001C365B">
      <w:pPr>
        <w:spacing w:before="240" w:after="240"/>
        <w:rPr>
          <w:rFonts w:ascii="Calibri" w:eastAsia="Calibri" w:hAnsi="Calibri" w:cs="Calibri"/>
        </w:rPr>
      </w:pPr>
      <w:r w:rsidRPr="00C76C11">
        <w:rPr>
          <w:rFonts w:ascii="Calibri" w:eastAsia="Calibri" w:hAnsi="Calibri" w:cs="Calibri"/>
        </w:rPr>
        <w:t xml:space="preserve">Player: </w:t>
      </w:r>
      <w:r w:rsidR="004D3305" w:rsidRPr="00C76C11">
        <w:rPr>
          <w:rFonts w:ascii="Calibri" w:eastAsia="Calibri" w:hAnsi="Calibri" w:cs="Calibri"/>
        </w:rPr>
        <w:t>(</w:t>
      </w:r>
      <w:r w:rsidRPr="00C76C11">
        <w:rPr>
          <w:rFonts w:ascii="Calibri" w:eastAsia="Calibri" w:hAnsi="Calibri" w:cs="Calibri"/>
        </w:rPr>
        <w:t xml:space="preserve">Now that’s out of </w:t>
      </w:r>
      <w:r w:rsidRPr="00F77D80">
        <w:rPr>
          <w:rFonts w:ascii="Calibri" w:eastAsia="Calibri" w:hAnsi="Calibri" w:cs="Calibri"/>
          <w:color w:val="4472C4" w:themeColor="accent5"/>
        </w:rPr>
        <w:t>the</w:t>
      </w:r>
      <w:r w:rsidRPr="00C76C11">
        <w:rPr>
          <w:rFonts w:ascii="Calibri" w:eastAsia="Calibri" w:hAnsi="Calibri" w:cs="Calibri"/>
        </w:rPr>
        <w:t xml:space="preserve"> way. What should I do now?</w:t>
      </w:r>
      <w:r w:rsidR="004D3305" w:rsidRPr="00C76C11">
        <w:rPr>
          <w:rFonts w:ascii="Calibri" w:eastAsia="Calibri" w:hAnsi="Calibri" w:cs="Calibri"/>
        </w:rPr>
        <w:t>)</w:t>
      </w:r>
    </w:p>
    <w:p w:rsidR="00BB0276" w:rsidRPr="00B52745" w:rsidRDefault="008F7F45" w:rsidP="00B52745">
      <w:pPr>
        <w:spacing w:before="240" w:after="240"/>
        <w:rPr>
          <w:rFonts w:ascii="Calibri" w:eastAsia="Calibri" w:hAnsi="Calibri" w:cs="Calibri"/>
        </w:rPr>
      </w:pPr>
      <w:r>
        <w:rPr>
          <w:rFonts w:ascii="Calibri" w:eastAsia="Calibri" w:hAnsi="Calibri" w:cs="Calibri"/>
          <w:noProof/>
          <w:lang w:eastAsia="en-PH"/>
        </w:rPr>
        <w:lastRenderedPageBreak/>
        <mc:AlternateContent>
          <mc:Choice Requires="wps">
            <w:drawing>
              <wp:anchor distT="0" distB="0" distL="114300" distR="114300" simplePos="0" relativeHeight="251661312" behindDoc="0" locked="0" layoutInCell="1" allowOverlap="1">
                <wp:simplePos x="0" y="0"/>
                <wp:positionH relativeFrom="column">
                  <wp:posOffset>554355</wp:posOffset>
                </wp:positionH>
                <wp:positionV relativeFrom="paragraph">
                  <wp:posOffset>4040505</wp:posOffset>
                </wp:positionV>
                <wp:extent cx="6286500" cy="18097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286500" cy="1809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7F45" w:rsidRDefault="008F7F45">
                            <w:r>
                              <w:t>ACHIEVEMENT: Quiz Master</w:t>
                            </w:r>
                          </w:p>
                          <w:p w:rsidR="008F7F45" w:rsidRDefault="008F7F45" w:rsidP="008F7F45">
                            <w:pPr>
                              <w:numPr>
                                <w:ilvl w:val="0"/>
                                <w:numId w:val="2"/>
                              </w:numPr>
                              <w:spacing w:before="240" w:after="0" w:line="276" w:lineRule="auto"/>
                              <w:rPr>
                                <w:rFonts w:ascii="Calibri" w:eastAsia="Calibri" w:hAnsi="Calibri" w:cs="Calibri"/>
                              </w:rPr>
                            </w:pPr>
                            <w:r>
                              <w:rPr>
                                <w:rFonts w:ascii="Calibri" w:eastAsia="Calibri" w:hAnsi="Calibri" w:cs="Calibri"/>
                              </w:rPr>
                              <w:t xml:space="preserve">2019-nCov or novel coronavirus is caused by the virus </w:t>
                            </w:r>
                            <w:r>
                              <w:rPr>
                                <w:rFonts w:ascii="Calibri" w:eastAsia="Calibri" w:hAnsi="Calibri" w:cs="Calibri"/>
                              </w:rPr>
                              <w:t>SARS-Cov-2.</w:t>
                            </w:r>
                          </w:p>
                          <w:p w:rsidR="008F7F45" w:rsidRDefault="008F7F45" w:rsidP="008F7F45">
                            <w:pPr>
                              <w:numPr>
                                <w:ilvl w:val="0"/>
                                <w:numId w:val="2"/>
                              </w:numPr>
                              <w:spacing w:after="0" w:line="276" w:lineRule="auto"/>
                              <w:rPr>
                                <w:rFonts w:ascii="Calibri" w:eastAsia="Calibri" w:hAnsi="Calibri" w:cs="Calibri"/>
                              </w:rPr>
                            </w:pPr>
                            <w:r>
                              <w:rPr>
                                <w:rFonts w:ascii="Calibri" w:eastAsia="Calibri" w:hAnsi="Calibri" w:cs="Calibri"/>
                              </w:rPr>
                              <w:t xml:space="preserve">“CO “ in COVID-19 stands for corona, “VI” for virus and </w:t>
                            </w:r>
                            <w:r>
                              <w:rPr>
                                <w:rFonts w:ascii="Calibri" w:eastAsia="Calibri" w:hAnsi="Calibri" w:cs="Calibri"/>
                              </w:rPr>
                              <w:t>“D” is for Disease.</w:t>
                            </w:r>
                          </w:p>
                          <w:p w:rsidR="008F7F45" w:rsidRDefault="008F7F45" w:rsidP="00C34CA5">
                            <w:pPr>
                              <w:numPr>
                                <w:ilvl w:val="0"/>
                                <w:numId w:val="2"/>
                              </w:numPr>
                              <w:spacing w:after="0" w:line="276" w:lineRule="auto"/>
                              <w:rPr>
                                <w:rFonts w:ascii="Calibri" w:eastAsia="Calibri" w:hAnsi="Calibri" w:cs="Calibri"/>
                              </w:rPr>
                            </w:pPr>
                            <w:r w:rsidRPr="008F7F45">
                              <w:rPr>
                                <w:rFonts w:ascii="Calibri" w:eastAsia="Calibri" w:hAnsi="Calibri" w:cs="Calibri"/>
                              </w:rPr>
                              <w:t>COVID</w:t>
                            </w:r>
                            <w:r w:rsidRPr="008F7F45">
                              <w:rPr>
                                <w:rFonts w:ascii="Calibri" w:eastAsia="Calibri" w:hAnsi="Calibri" w:cs="Calibri"/>
                              </w:rPr>
                              <w:t>-19 can spread by coughs or sneezes</w:t>
                            </w:r>
                            <w:r w:rsidRPr="008F7F45">
                              <w:rPr>
                                <w:rFonts w:ascii="Calibri" w:eastAsia="Calibri" w:hAnsi="Calibri" w:cs="Calibri"/>
                              </w:rPr>
                              <w:t xml:space="preserve"> that is generated by an infected person. </w:t>
                            </w:r>
                          </w:p>
                          <w:p w:rsidR="008F7F45" w:rsidRPr="008F7F45" w:rsidRDefault="008F7F45" w:rsidP="00C34CA5">
                            <w:pPr>
                              <w:numPr>
                                <w:ilvl w:val="0"/>
                                <w:numId w:val="2"/>
                              </w:numPr>
                              <w:spacing w:after="0" w:line="276" w:lineRule="auto"/>
                              <w:rPr>
                                <w:rFonts w:ascii="Calibri" w:eastAsia="Calibri" w:hAnsi="Calibri" w:cs="Calibri"/>
                              </w:rPr>
                            </w:pPr>
                            <w:r w:rsidRPr="008F7F45">
                              <w:rPr>
                                <w:rFonts w:ascii="Calibri" w:eastAsia="Calibri" w:hAnsi="Calibri" w:cs="Calibri"/>
                              </w:rPr>
                              <w:t>To prevent and slow the transmission of COVD-19 infection, people shou</w:t>
                            </w:r>
                            <w:r>
                              <w:rPr>
                                <w:rFonts w:ascii="Calibri" w:eastAsia="Calibri" w:hAnsi="Calibri" w:cs="Calibri"/>
                              </w:rPr>
                              <w:t xml:space="preserve">ld practice physical or social distancing. </w:t>
                            </w:r>
                          </w:p>
                          <w:p w:rsidR="008F7F45" w:rsidRDefault="008F7F45" w:rsidP="008F7F45">
                            <w:pPr>
                              <w:numPr>
                                <w:ilvl w:val="0"/>
                                <w:numId w:val="2"/>
                              </w:numPr>
                              <w:spacing w:after="240" w:line="276" w:lineRule="auto"/>
                            </w:pPr>
                            <w:r>
                              <w:rPr>
                                <w:rFonts w:ascii="Calibri" w:eastAsia="Calibri" w:hAnsi="Calibri" w:cs="Calibri"/>
                              </w:rPr>
                              <w:t>Medical Mask</w:t>
                            </w:r>
                            <w:r>
                              <w:rPr>
                                <w:rFonts w:ascii="Calibri" w:eastAsia="Calibri" w:hAnsi="Calibri" w:cs="Calibri"/>
                              </w:rPr>
                              <w:t xml:space="preserve"> should be worn to suppress the </w:t>
                            </w:r>
                            <w:r>
                              <w:rPr>
                                <w:rFonts w:ascii="Calibri" w:eastAsia="Calibri" w:hAnsi="Calibri" w:cs="Calibri"/>
                              </w:rPr>
                              <w:t>transmission of the coronavirus.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3" type="#_x0000_t202" style="position:absolute;margin-left:43.65pt;margin-top:318.15pt;width:49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" fillcolor="white [3201]" strokeweight=".5pt">
                <v:textbox>
                  <w:txbxContent>
                    <w:p w:rsidR="008F7F45" w:rsidRDefault="008F7F45">
                      <w:r>
                        <w:t>ACHIEVEMENT: Quiz Master</w:t>
                      </w:r>
                    </w:p>
                    <w:p w:rsidR="008F7F45" w:rsidRDefault="008F7F45" w:rsidP="008F7F45">
                      <w:pPr>
                        <w:numPr>
                          <w:ilvl w:val="0"/>
                          <w:numId w:val="2"/>
                        </w:numPr>
                        <w:spacing w:before="240" w:after="0" w:line="276" w:lineRule="auto"/>
                        <w:rPr>
                          <w:rFonts w:ascii="Calibri" w:eastAsia="Calibri" w:hAnsi="Calibri" w:cs="Calibri"/>
                        </w:rPr>
                      </w:pPr>
                      <w:r>
                        <w:rPr>
                          <w:rFonts w:ascii="Calibri" w:eastAsia="Calibri" w:hAnsi="Calibri" w:cs="Calibri"/>
                        </w:rPr>
                        <w:t xml:space="preserve">2019-nCov or novel coronavirus is caused by the virus </w:t>
                      </w:r>
                      <w:r>
                        <w:rPr>
                          <w:rFonts w:ascii="Calibri" w:eastAsia="Calibri" w:hAnsi="Calibri" w:cs="Calibri"/>
                        </w:rPr>
                        <w:t>SARS-Cov-2.</w:t>
                      </w:r>
                    </w:p>
                    <w:p w:rsidR="008F7F45" w:rsidRDefault="008F7F45" w:rsidP="008F7F45">
                      <w:pPr>
                        <w:numPr>
                          <w:ilvl w:val="0"/>
                          <w:numId w:val="2"/>
                        </w:numPr>
                        <w:spacing w:after="0" w:line="276" w:lineRule="auto"/>
                        <w:rPr>
                          <w:rFonts w:ascii="Calibri" w:eastAsia="Calibri" w:hAnsi="Calibri" w:cs="Calibri"/>
                        </w:rPr>
                      </w:pPr>
                      <w:r>
                        <w:rPr>
                          <w:rFonts w:ascii="Calibri" w:eastAsia="Calibri" w:hAnsi="Calibri" w:cs="Calibri"/>
                        </w:rPr>
                        <w:t xml:space="preserve">“CO “ in COVID-19 stands for corona, “VI” for virus and </w:t>
                      </w:r>
                      <w:r>
                        <w:rPr>
                          <w:rFonts w:ascii="Calibri" w:eastAsia="Calibri" w:hAnsi="Calibri" w:cs="Calibri"/>
                        </w:rPr>
                        <w:t>“D” is for Disease.</w:t>
                      </w:r>
                    </w:p>
                    <w:p w:rsidR="008F7F45" w:rsidRDefault="008F7F45" w:rsidP="00C34CA5">
                      <w:pPr>
                        <w:numPr>
                          <w:ilvl w:val="0"/>
                          <w:numId w:val="2"/>
                        </w:numPr>
                        <w:spacing w:after="0" w:line="276" w:lineRule="auto"/>
                        <w:rPr>
                          <w:rFonts w:ascii="Calibri" w:eastAsia="Calibri" w:hAnsi="Calibri" w:cs="Calibri"/>
                        </w:rPr>
                      </w:pPr>
                      <w:r w:rsidRPr="008F7F45">
                        <w:rPr>
                          <w:rFonts w:ascii="Calibri" w:eastAsia="Calibri" w:hAnsi="Calibri" w:cs="Calibri"/>
                        </w:rPr>
                        <w:t>COVID</w:t>
                      </w:r>
                      <w:r w:rsidRPr="008F7F45">
                        <w:rPr>
                          <w:rFonts w:ascii="Calibri" w:eastAsia="Calibri" w:hAnsi="Calibri" w:cs="Calibri"/>
                        </w:rPr>
                        <w:t>-19 can spread by coughs or sneezes</w:t>
                      </w:r>
                      <w:r w:rsidRPr="008F7F45">
                        <w:rPr>
                          <w:rFonts w:ascii="Calibri" w:eastAsia="Calibri" w:hAnsi="Calibri" w:cs="Calibri"/>
                        </w:rPr>
                        <w:t xml:space="preserve"> that is generated by an infected person. </w:t>
                      </w:r>
                    </w:p>
                    <w:p w:rsidR="008F7F45" w:rsidRPr="008F7F45" w:rsidRDefault="008F7F45" w:rsidP="00C34CA5">
                      <w:pPr>
                        <w:numPr>
                          <w:ilvl w:val="0"/>
                          <w:numId w:val="2"/>
                        </w:numPr>
                        <w:spacing w:after="0" w:line="276" w:lineRule="auto"/>
                        <w:rPr>
                          <w:rFonts w:ascii="Calibri" w:eastAsia="Calibri" w:hAnsi="Calibri" w:cs="Calibri"/>
                        </w:rPr>
                      </w:pPr>
                      <w:r w:rsidRPr="008F7F45">
                        <w:rPr>
                          <w:rFonts w:ascii="Calibri" w:eastAsia="Calibri" w:hAnsi="Calibri" w:cs="Calibri"/>
                        </w:rPr>
                        <w:t>To prevent and slow the transmission of COVD-19 infection, people shou</w:t>
                      </w:r>
                      <w:r>
                        <w:rPr>
                          <w:rFonts w:ascii="Calibri" w:eastAsia="Calibri" w:hAnsi="Calibri" w:cs="Calibri"/>
                        </w:rPr>
                        <w:t xml:space="preserve">ld practice physical or social distancing. </w:t>
                      </w:r>
                    </w:p>
                    <w:p w:rsidR="008F7F45" w:rsidRDefault="008F7F45" w:rsidP="008F7F45">
                      <w:pPr>
                        <w:numPr>
                          <w:ilvl w:val="0"/>
                          <w:numId w:val="2"/>
                        </w:numPr>
                        <w:spacing w:after="240" w:line="276" w:lineRule="auto"/>
                      </w:pPr>
                      <w:r>
                        <w:rPr>
                          <w:rFonts w:ascii="Calibri" w:eastAsia="Calibri" w:hAnsi="Calibri" w:cs="Calibri"/>
                        </w:rPr>
                        <w:t>Medical Mask</w:t>
                      </w:r>
                      <w:r>
                        <w:rPr>
                          <w:rFonts w:ascii="Calibri" w:eastAsia="Calibri" w:hAnsi="Calibri" w:cs="Calibri"/>
                        </w:rPr>
                        <w:t xml:space="preserve"> should be worn to suppress the </w:t>
                      </w:r>
                      <w:r>
                        <w:rPr>
                          <w:rFonts w:ascii="Calibri" w:eastAsia="Calibri" w:hAnsi="Calibri" w:cs="Calibri"/>
                        </w:rPr>
                        <w:t>transmission of the coronavirus.</w:t>
                      </w:r>
                      <w:r>
                        <w:t xml:space="preserve"> </w:t>
                      </w:r>
                    </w:p>
                  </w:txbxContent>
                </v:textbox>
              </v:shape>
            </w:pict>
          </mc:Fallback>
        </mc:AlternateContent>
      </w:r>
      <w:r w:rsidR="00411C81">
        <w:rPr>
          <w:rFonts w:ascii="Calibri" w:eastAsia="Calibri" w:hAnsi="Calibri" w:cs="Calibri"/>
          <w:noProof/>
          <w:lang w:eastAsia="en-PH"/>
        </w:rPr>
        <mc:AlternateContent>
          <mc:Choice Requires="wps">
            <w:drawing>
              <wp:anchor distT="0" distB="0" distL="114300" distR="114300" simplePos="0" relativeHeight="251660288" behindDoc="0" locked="0" layoutInCell="1" allowOverlap="1">
                <wp:simplePos x="0" y="0"/>
                <wp:positionH relativeFrom="column">
                  <wp:posOffset>554355</wp:posOffset>
                </wp:positionH>
                <wp:positionV relativeFrom="paragraph">
                  <wp:posOffset>2059305</wp:posOffset>
                </wp:positionV>
                <wp:extent cx="6286500" cy="16287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628650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11C81" w:rsidRDefault="00411C81">
                            <w:r>
                              <w:t>Mini Game: Pop Quiz</w:t>
                            </w:r>
                          </w:p>
                          <w:p w:rsidR="00411C81" w:rsidRDefault="00411C81" w:rsidP="00411C81">
                            <w:pPr>
                              <w:numPr>
                                <w:ilvl w:val="0"/>
                                <w:numId w:val="1"/>
                              </w:numPr>
                              <w:spacing w:before="240" w:after="0" w:line="276" w:lineRule="auto"/>
                              <w:rPr>
                                <w:rFonts w:ascii="Calibri" w:eastAsia="Calibri" w:hAnsi="Calibri" w:cs="Calibri"/>
                              </w:rPr>
                            </w:pPr>
                            <w:r>
                              <w:rPr>
                                <w:rFonts w:ascii="Calibri" w:eastAsia="Calibri" w:hAnsi="Calibri" w:cs="Calibri"/>
                              </w:rPr>
                              <w:t>2019-nCov or novel coronavirus is caused by the virus _____? Answer: SARS-Cov-2</w:t>
                            </w:r>
                          </w:p>
                          <w:p w:rsidR="00411C81" w:rsidRDefault="00411C81" w:rsidP="00411C81">
                            <w:pPr>
                              <w:numPr>
                                <w:ilvl w:val="0"/>
                                <w:numId w:val="1"/>
                              </w:numPr>
                              <w:spacing w:after="0" w:line="276" w:lineRule="auto"/>
                              <w:rPr>
                                <w:rFonts w:ascii="Calibri" w:eastAsia="Calibri" w:hAnsi="Calibri" w:cs="Calibri"/>
                              </w:rPr>
                            </w:pPr>
                            <w:r>
                              <w:rPr>
                                <w:rFonts w:ascii="Calibri" w:eastAsia="Calibri" w:hAnsi="Calibri" w:cs="Calibri"/>
                              </w:rPr>
                              <w:t>“CO “ in COVID-19 stands for corona, “VI” for virus and “D” is for what? Answer: Disease</w:t>
                            </w:r>
                          </w:p>
                          <w:p w:rsidR="00411C81" w:rsidRDefault="00411C81" w:rsidP="00411C81">
                            <w:pPr>
                              <w:numPr>
                                <w:ilvl w:val="0"/>
                                <w:numId w:val="1"/>
                              </w:numPr>
                              <w:spacing w:after="0" w:line="276" w:lineRule="auto"/>
                              <w:rPr>
                                <w:rFonts w:ascii="Calibri" w:eastAsia="Calibri" w:hAnsi="Calibri" w:cs="Calibri"/>
                              </w:rPr>
                            </w:pPr>
                            <w:r>
                              <w:rPr>
                                <w:rFonts w:ascii="Calibri" w:eastAsia="Calibri" w:hAnsi="Calibri" w:cs="Calibri"/>
                              </w:rPr>
                              <w:t>COVID-19 can spread by coughs or ____ that is generated by an infected person. Answer: Sneezes</w:t>
                            </w:r>
                          </w:p>
                          <w:p w:rsidR="00411C81" w:rsidRDefault="00411C81" w:rsidP="00411C81">
                            <w:pPr>
                              <w:numPr>
                                <w:ilvl w:val="0"/>
                                <w:numId w:val="1"/>
                              </w:numPr>
                              <w:spacing w:after="0" w:line="276" w:lineRule="auto"/>
                              <w:rPr>
                                <w:rFonts w:ascii="Calibri" w:eastAsia="Calibri" w:hAnsi="Calibri" w:cs="Calibri"/>
                              </w:rPr>
                            </w:pPr>
                            <w:r>
                              <w:rPr>
                                <w:rFonts w:ascii="Calibri" w:eastAsia="Calibri" w:hAnsi="Calibri" w:cs="Calibri"/>
                              </w:rPr>
                              <w:t>To prevent and slow the transmission of COVD-19 infection, people should practice physical or social ____. Answer: Distancing.</w:t>
                            </w:r>
                          </w:p>
                          <w:p w:rsidR="00411C81" w:rsidRDefault="00411C81" w:rsidP="00411C81">
                            <w:pPr>
                              <w:numPr>
                                <w:ilvl w:val="0"/>
                                <w:numId w:val="1"/>
                              </w:numPr>
                              <w:spacing w:after="240" w:line="276" w:lineRule="auto"/>
                              <w:rPr>
                                <w:rFonts w:ascii="Calibri" w:eastAsia="Calibri" w:hAnsi="Calibri" w:cs="Calibri"/>
                              </w:rPr>
                            </w:pPr>
                            <w:r>
                              <w:rPr>
                                <w:rFonts w:ascii="Calibri" w:eastAsia="Calibri" w:hAnsi="Calibri" w:cs="Calibri"/>
                              </w:rPr>
                              <w:t>What should be worn to suppress the transmission of the coronavirus? Answer: Medical Masks</w:t>
                            </w:r>
                          </w:p>
                          <w:p w:rsidR="00411C81" w:rsidRDefault="00411C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4" type="#_x0000_t202" style="position:absolute;margin-left:43.65pt;margin-top:162.15pt;width:495pt;height:1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" fillcolor="white [3201]" strokeweight=".5pt">
                <v:textbox>
                  <w:txbxContent>
                    <w:p w:rsidR="00411C81" w:rsidRDefault="00411C81">
                      <w:r>
                        <w:t>Mini Game: Pop Quiz</w:t>
                      </w:r>
                    </w:p>
                    <w:p w:rsidR="00411C81" w:rsidRDefault="00411C81" w:rsidP="00411C81">
                      <w:pPr>
                        <w:numPr>
                          <w:ilvl w:val="0"/>
                          <w:numId w:val="1"/>
                        </w:numPr>
                        <w:spacing w:before="240" w:after="0" w:line="276" w:lineRule="auto"/>
                        <w:rPr>
                          <w:rFonts w:ascii="Calibri" w:eastAsia="Calibri" w:hAnsi="Calibri" w:cs="Calibri"/>
                        </w:rPr>
                      </w:pPr>
                      <w:r>
                        <w:rPr>
                          <w:rFonts w:ascii="Calibri" w:eastAsia="Calibri" w:hAnsi="Calibri" w:cs="Calibri"/>
                        </w:rPr>
                        <w:t>2019-nCov or novel coronavirus is caused by the virus _____? Answer: SARS-Cov-2</w:t>
                      </w:r>
                    </w:p>
                    <w:p w:rsidR="00411C81" w:rsidRDefault="00411C81" w:rsidP="00411C81">
                      <w:pPr>
                        <w:numPr>
                          <w:ilvl w:val="0"/>
                          <w:numId w:val="1"/>
                        </w:numPr>
                        <w:spacing w:after="0" w:line="276" w:lineRule="auto"/>
                        <w:rPr>
                          <w:rFonts w:ascii="Calibri" w:eastAsia="Calibri" w:hAnsi="Calibri" w:cs="Calibri"/>
                        </w:rPr>
                      </w:pPr>
                      <w:r>
                        <w:rPr>
                          <w:rFonts w:ascii="Calibri" w:eastAsia="Calibri" w:hAnsi="Calibri" w:cs="Calibri"/>
                        </w:rPr>
                        <w:t>“CO “ in COVID-19 stands for corona, “VI” for virus and “D” is for what? Answer: Disease</w:t>
                      </w:r>
                    </w:p>
                    <w:p w:rsidR="00411C81" w:rsidRDefault="00411C81" w:rsidP="00411C81">
                      <w:pPr>
                        <w:numPr>
                          <w:ilvl w:val="0"/>
                          <w:numId w:val="1"/>
                        </w:numPr>
                        <w:spacing w:after="0" w:line="276" w:lineRule="auto"/>
                        <w:rPr>
                          <w:rFonts w:ascii="Calibri" w:eastAsia="Calibri" w:hAnsi="Calibri" w:cs="Calibri"/>
                        </w:rPr>
                      </w:pPr>
                      <w:r>
                        <w:rPr>
                          <w:rFonts w:ascii="Calibri" w:eastAsia="Calibri" w:hAnsi="Calibri" w:cs="Calibri"/>
                        </w:rPr>
                        <w:t>COVID-19 can spread by coughs or ____ that is generated by an infected person. Answer: Sneezes</w:t>
                      </w:r>
                    </w:p>
                    <w:p w:rsidR="00411C81" w:rsidRDefault="00411C81" w:rsidP="00411C81">
                      <w:pPr>
                        <w:numPr>
                          <w:ilvl w:val="0"/>
                          <w:numId w:val="1"/>
                        </w:numPr>
                        <w:spacing w:after="0" w:line="276" w:lineRule="auto"/>
                        <w:rPr>
                          <w:rFonts w:ascii="Calibri" w:eastAsia="Calibri" w:hAnsi="Calibri" w:cs="Calibri"/>
                        </w:rPr>
                      </w:pPr>
                      <w:r>
                        <w:rPr>
                          <w:rFonts w:ascii="Calibri" w:eastAsia="Calibri" w:hAnsi="Calibri" w:cs="Calibri"/>
                        </w:rPr>
                        <w:t>To prevent and slow the transmission of COVD-19 infection, people should practice physical or social ____. Answer: Distancing.</w:t>
                      </w:r>
                    </w:p>
                    <w:p w:rsidR="00411C81" w:rsidRDefault="00411C81" w:rsidP="00411C81">
                      <w:pPr>
                        <w:numPr>
                          <w:ilvl w:val="0"/>
                          <w:numId w:val="1"/>
                        </w:numPr>
                        <w:spacing w:after="240" w:line="276" w:lineRule="auto"/>
                        <w:rPr>
                          <w:rFonts w:ascii="Calibri" w:eastAsia="Calibri" w:hAnsi="Calibri" w:cs="Calibri"/>
                        </w:rPr>
                      </w:pPr>
                      <w:r>
                        <w:rPr>
                          <w:rFonts w:ascii="Calibri" w:eastAsia="Calibri" w:hAnsi="Calibri" w:cs="Calibri"/>
                        </w:rPr>
                        <w:t>What should be worn to suppress the transmission of the coronavirus? Answer: Medical Masks</w:t>
                      </w:r>
                    </w:p>
                    <w:p w:rsidR="00411C81" w:rsidRDefault="00411C81"/>
                  </w:txbxContent>
                </v:textbox>
              </v:shape>
            </w:pict>
          </mc:Fallback>
        </mc:AlternateContent>
      </w:r>
      <w:r w:rsidR="00670BFB" w:rsidRPr="00C76C11">
        <w:rPr>
          <w:rFonts w:ascii="Calibri" w:eastAsia="Calibri" w:hAnsi="Calibri" w:cs="Calibri"/>
          <w:noProof/>
          <w:lang w:eastAsia="en-PH"/>
        </w:rPr>
        <mc:AlternateContent>
          <mc:Choice Requires="wps">
            <w:drawing>
              <wp:inline distT="0" distB="0" distL="0" distR="0" wp14:anchorId="4D5B7609" wp14:editId="48CC287C">
                <wp:extent cx="7019925" cy="9467850"/>
                <wp:effectExtent l="0" t="0" r="28575" b="19050"/>
                <wp:docPr id="9" name="Text Box 9"/>
                <wp:cNvGraphicFramePr/>
                <a:graphic xmlns:a="http://schemas.openxmlformats.org/drawingml/2006/main">
                  <a:graphicData uri="http://schemas.microsoft.com/office/word/2010/wordprocessingShape">
                    <wps:wsp>
                      <wps:cNvSpPr txBox="1"/>
                      <wps:spPr>
                        <a:xfrm>
                          <a:off x="0" y="0"/>
                          <a:ext cx="7019925" cy="946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0BFB" w:rsidRPr="00734669" w:rsidRDefault="00670BFB" w:rsidP="00670BFB">
                            <w:pPr>
                              <w:rPr>
                                <w:lang w:val="en-US"/>
                              </w:rPr>
                            </w:pPr>
                            <w:r w:rsidRPr="00734669">
                              <w:rPr>
                                <w:lang w:val="en-US"/>
                              </w:rPr>
                              <w:t>TASK: Find something to do.</w:t>
                            </w:r>
                          </w:p>
                          <w:p w:rsidR="00670BFB" w:rsidRPr="00734669" w:rsidRDefault="00670BFB" w:rsidP="00670BFB">
                            <w:pPr>
                              <w:rPr>
                                <w:color w:val="4472C4" w:themeColor="accent5"/>
                                <w:lang w:val="en-US"/>
                              </w:rPr>
                            </w:pPr>
                            <w:r w:rsidRPr="00734669">
                              <w:rPr>
                                <w:lang w:val="en-US"/>
                              </w:rPr>
                              <w:t>Instruction: Click the arrow to switch and select object to interact with them.</w:t>
                            </w:r>
                          </w:p>
                          <w:p w:rsidR="00395C63" w:rsidRPr="00734669" w:rsidRDefault="00395C63" w:rsidP="00670BFB">
                            <w:pPr>
                              <w:rPr>
                                <w:b/>
                                <w:color w:val="4472C4" w:themeColor="accent5"/>
                                <w:lang w:val="en-US"/>
                              </w:rPr>
                            </w:pPr>
                            <w:r w:rsidRPr="00734669">
                              <w:rPr>
                                <w:b/>
                                <w:color w:val="4472C4" w:themeColor="accent5"/>
                                <w:lang w:val="en-US"/>
                              </w:rPr>
                              <w:t>1: Watch TV.</w:t>
                            </w:r>
                          </w:p>
                          <w:p w:rsidR="00395C63" w:rsidRPr="00734669" w:rsidRDefault="00395C63" w:rsidP="00670BFB">
                            <w:pPr>
                              <w:rPr>
                                <w:color w:val="4472C4" w:themeColor="accent5"/>
                                <w:lang w:val="en-US"/>
                              </w:rPr>
                            </w:pPr>
                            <w:r w:rsidRPr="00734669">
                              <w:rPr>
                                <w:b/>
                                <w:color w:val="4472C4" w:themeColor="accent5"/>
                                <w:lang w:val="en-US"/>
                              </w:rPr>
                              <w:tab/>
                            </w:r>
                            <w:r w:rsidRPr="00734669">
                              <w:rPr>
                                <w:color w:val="4472C4" w:themeColor="accent5"/>
                                <w:lang w:val="en-US"/>
                              </w:rPr>
                              <w:t>Player: I have nothing else to do right now. Maybe I should binge watch some of my favorite TV series.</w:t>
                            </w:r>
                          </w:p>
                          <w:p w:rsidR="00395C63" w:rsidRPr="00734669" w:rsidRDefault="00FF5FC7" w:rsidP="00670BFB">
                            <w:pPr>
                              <w:rPr>
                                <w:b/>
                                <w:color w:val="4472C4" w:themeColor="accent5"/>
                                <w:lang w:val="en-US"/>
                              </w:rPr>
                            </w:pPr>
                            <w:r w:rsidRPr="00734669">
                              <w:rPr>
                                <w:b/>
                                <w:color w:val="4472C4" w:themeColor="accent5"/>
                                <w:lang w:val="en-US"/>
                              </w:rPr>
                              <w:t>2: Use your phone.</w:t>
                            </w:r>
                          </w:p>
                          <w:p w:rsidR="00411C81" w:rsidRPr="00734669" w:rsidRDefault="00FF5FC7" w:rsidP="004A5D81">
                            <w:pPr>
                              <w:spacing w:before="240" w:after="240"/>
                              <w:rPr>
                                <w:rFonts w:ascii="Calibri" w:eastAsia="Calibri" w:hAnsi="Calibri" w:cs="Calibri"/>
                                <w:b/>
                              </w:rPr>
                            </w:pPr>
                            <w:r w:rsidRPr="00734669">
                              <w:rPr>
                                <w:b/>
                                <w:color w:val="4472C4" w:themeColor="accent5"/>
                                <w:lang w:val="en-US"/>
                              </w:rPr>
                              <w:tab/>
                            </w:r>
                            <w:r w:rsidRPr="00734669">
                              <w:rPr>
                                <w:rFonts w:ascii="Calibri" w:eastAsia="Calibri" w:hAnsi="Calibri" w:cs="Calibri"/>
                              </w:rPr>
                              <w:t xml:space="preserve">Player: </w:t>
                            </w:r>
                            <w:r w:rsidR="00FC4B47" w:rsidRPr="00734669">
                              <w:rPr>
                                <w:rFonts w:ascii="Calibri" w:eastAsia="Calibri" w:hAnsi="Calibri" w:cs="Calibri"/>
                              </w:rPr>
                              <w:t>I’ve been hearing a lot of COVID</w:t>
                            </w:r>
                            <w:r w:rsidRPr="00734669">
                              <w:rPr>
                                <w:rFonts w:ascii="Calibri" w:eastAsia="Calibri" w:hAnsi="Calibri" w:cs="Calibri"/>
                              </w:rPr>
                              <w:t xml:space="preserve"> related news, but so far I only know that one of the symptoms of the virus is difficulty in breathing and fever. I should look up for more Coronavirus information, just to be sure.</w:t>
                            </w:r>
                          </w:p>
                          <w:p w:rsidR="004A5D81" w:rsidRPr="00734669" w:rsidRDefault="00411C81" w:rsidP="004A5D81">
                            <w:pPr>
                              <w:spacing w:before="240" w:after="240"/>
                              <w:rPr>
                                <w:rFonts w:ascii="Calibri" w:eastAsia="Calibri" w:hAnsi="Calibri" w:cs="Calibri"/>
                                <w:b/>
                              </w:rPr>
                            </w:pPr>
                            <w:r w:rsidRPr="00734669">
                              <w:rPr>
                                <w:rFonts w:ascii="Calibri" w:eastAsia="Calibri" w:hAnsi="Calibri" w:cs="Calibri"/>
                                <w:b/>
                              </w:rPr>
                              <w:tab/>
                            </w:r>
                            <w:r w:rsidR="004A5D81" w:rsidRPr="00734669">
                              <w:rPr>
                                <w:rFonts w:ascii="Calibri" w:eastAsia="Calibri" w:hAnsi="Calibri" w:cs="Calibri"/>
                                <w:b/>
                              </w:rPr>
                              <w:tab/>
                            </w:r>
                            <w:r w:rsidR="004A5D81" w:rsidRPr="00734669">
                              <w:rPr>
                                <w:rFonts w:ascii="Calibri" w:eastAsia="Calibri" w:hAnsi="Calibri" w:cs="Calibri"/>
                                <w:b/>
                              </w:rPr>
                              <w:tab/>
                            </w:r>
                          </w:p>
                          <w:p w:rsidR="00FF5FC7" w:rsidRPr="00734669" w:rsidRDefault="00FF5FC7" w:rsidP="00670BFB">
                            <w:pPr>
                              <w:rPr>
                                <w:b/>
                                <w:color w:val="4472C4" w:themeColor="accent5"/>
                                <w:lang w:val="en-US"/>
                              </w:rPr>
                            </w:pPr>
                          </w:p>
                          <w:p w:rsidR="00B52745" w:rsidRPr="00734669" w:rsidRDefault="00B52745" w:rsidP="00670BFB">
                            <w:pPr>
                              <w:rPr>
                                <w:lang w:val="en-US"/>
                              </w:rPr>
                            </w:pPr>
                          </w:p>
                          <w:p w:rsidR="00B52745" w:rsidRPr="00734669" w:rsidRDefault="00B52745" w:rsidP="00670BFB">
                            <w:pPr>
                              <w:rPr>
                                <w:lang w:val="en-US"/>
                              </w:rPr>
                            </w:pPr>
                          </w:p>
                          <w:p w:rsidR="00670BFB" w:rsidRPr="00734669" w:rsidRDefault="00670BFB" w:rsidP="00670BFB"/>
                          <w:p w:rsidR="00411C81" w:rsidRPr="00734669" w:rsidRDefault="00411C81" w:rsidP="00670BFB"/>
                          <w:p w:rsidR="00411C81" w:rsidRDefault="00411C81" w:rsidP="00670BFB">
                            <w:pPr>
                              <w:rPr>
                                <w:color w:val="4472C4" w:themeColor="accent5"/>
                              </w:rPr>
                            </w:pPr>
                            <w:r w:rsidRPr="00734669">
                              <w:tab/>
                            </w:r>
                            <w:r w:rsidR="00F77D80" w:rsidRPr="00734669">
                              <w:rPr>
                                <w:color w:val="4472C4" w:themeColor="accent5"/>
                              </w:rPr>
                              <w:t xml:space="preserve">Player: Wow, I’m learning a lot today. </w:t>
                            </w:r>
                          </w:p>
                          <w:p w:rsidR="00ED1754" w:rsidRDefault="00ED1754" w:rsidP="00670BFB">
                            <w:pPr>
                              <w:rPr>
                                <w:color w:val="4472C4" w:themeColor="accent5"/>
                              </w:rPr>
                            </w:pPr>
                            <w:r>
                              <w:rPr>
                                <w:color w:val="4472C4" w:themeColor="accent5"/>
                              </w:rPr>
                              <w:tab/>
                            </w:r>
                          </w:p>
                          <w:p w:rsidR="008F7F45" w:rsidRDefault="008F7F45" w:rsidP="00670BFB">
                            <w:pPr>
                              <w:rPr>
                                <w:color w:val="4472C4" w:themeColor="accent5"/>
                              </w:rPr>
                            </w:pPr>
                          </w:p>
                          <w:p w:rsidR="008F7F45" w:rsidRDefault="008F7F45" w:rsidP="00670BFB">
                            <w:pPr>
                              <w:rPr>
                                <w:color w:val="4472C4" w:themeColor="accent5"/>
                              </w:rPr>
                            </w:pPr>
                          </w:p>
                          <w:p w:rsidR="008F7F45" w:rsidRDefault="008F7F45" w:rsidP="00670BFB">
                            <w:pPr>
                              <w:rPr>
                                <w:color w:val="4472C4" w:themeColor="accent5"/>
                              </w:rPr>
                            </w:pPr>
                          </w:p>
                          <w:p w:rsidR="008F7F45" w:rsidRDefault="008F7F45" w:rsidP="00670BFB">
                            <w:pPr>
                              <w:rPr>
                                <w:color w:val="4472C4" w:themeColor="accent5"/>
                              </w:rPr>
                            </w:pPr>
                          </w:p>
                          <w:p w:rsidR="008F7F45" w:rsidRDefault="008F7F45" w:rsidP="00670BFB">
                            <w:pPr>
                              <w:rPr>
                                <w:color w:val="4472C4" w:themeColor="accent5"/>
                              </w:rPr>
                            </w:pPr>
                          </w:p>
                          <w:p w:rsidR="008F7F45" w:rsidRPr="00734669" w:rsidRDefault="008F7F45" w:rsidP="00670BFB">
                            <w:pPr>
                              <w:rPr>
                                <w:color w:val="4472C4" w:themeColor="accent5"/>
                              </w:rPr>
                            </w:pPr>
                          </w:p>
                          <w:p w:rsidR="00F77D80" w:rsidRPr="00734669" w:rsidRDefault="00F77D80" w:rsidP="00670BFB">
                            <w:pPr>
                              <w:rPr>
                                <w:color w:val="4472C4" w:themeColor="accent5"/>
                              </w:rPr>
                            </w:pPr>
                            <w:r w:rsidRPr="00734669">
                              <w:rPr>
                                <w:color w:val="4472C4" w:themeColor="accent5"/>
                              </w:rPr>
                              <w:tab/>
                              <w:t>Player: There is so much information posted here. I need to keep myself updated.</w:t>
                            </w:r>
                          </w:p>
                          <w:p w:rsidR="00734669" w:rsidRPr="00734669" w:rsidRDefault="00734669" w:rsidP="00670BFB">
                            <w:pPr>
                              <w:rPr>
                                <w:b/>
                                <w:color w:val="4472C4" w:themeColor="accent5"/>
                              </w:rPr>
                            </w:pPr>
                            <w:r w:rsidRPr="00734669">
                              <w:rPr>
                                <w:b/>
                                <w:color w:val="4472C4" w:themeColor="accent5"/>
                              </w:rPr>
                              <w:t>3: Take a nap.</w:t>
                            </w:r>
                          </w:p>
                          <w:p w:rsidR="00734669" w:rsidRPr="00734669" w:rsidRDefault="00734669" w:rsidP="00734669">
                            <w:pPr>
                              <w:spacing w:before="240" w:after="240"/>
                              <w:rPr>
                                <w:rFonts w:ascii="Calibri" w:eastAsia="Calibri" w:hAnsi="Calibri" w:cs="Calibri"/>
                              </w:rPr>
                            </w:pPr>
                            <w:r w:rsidRPr="00734669">
                              <w:rPr>
                                <w:b/>
                                <w:color w:val="4472C4" w:themeColor="accent5"/>
                              </w:rPr>
                              <w:tab/>
                            </w:r>
                            <w:r w:rsidRPr="00734669">
                              <w:rPr>
                                <w:rFonts w:ascii="Calibri" w:eastAsia="Calibri" w:hAnsi="Calibri" w:cs="Calibri"/>
                              </w:rPr>
                              <w:t xml:space="preserve">Player: </w:t>
                            </w:r>
                            <w:r>
                              <w:rPr>
                                <w:rFonts w:ascii="Calibri" w:eastAsia="Calibri" w:hAnsi="Calibri" w:cs="Calibri"/>
                              </w:rPr>
                              <w:t>(</w:t>
                            </w:r>
                            <w:r w:rsidRPr="00734669">
                              <w:rPr>
                                <w:rFonts w:ascii="Calibri" w:eastAsia="Calibri" w:hAnsi="Calibri" w:cs="Calibri"/>
                              </w:rPr>
                              <w:t>Ugh. Everything is so boring, nothing else to do and we have to do this for who knows how long.</w:t>
                            </w:r>
                            <w:r>
                              <w:rPr>
                                <w:rFonts w:ascii="Calibri" w:eastAsia="Calibri" w:hAnsi="Calibri" w:cs="Calibri"/>
                              </w:rPr>
                              <w:t>)</w:t>
                            </w:r>
                          </w:p>
                          <w:p w:rsidR="00734669" w:rsidRDefault="00734669" w:rsidP="00734669">
                            <w:pPr>
                              <w:spacing w:before="240" w:after="240"/>
                              <w:rPr>
                                <w:rFonts w:ascii="Calibri" w:eastAsia="Calibri" w:hAnsi="Calibri" w:cs="Calibri"/>
                                <w:color w:val="4472C4" w:themeColor="accent5"/>
                              </w:rPr>
                            </w:pPr>
                            <w:r w:rsidRPr="00734669">
                              <w:rPr>
                                <w:rFonts w:ascii="Calibri" w:eastAsia="Calibri" w:hAnsi="Calibri" w:cs="Calibri"/>
                              </w:rPr>
                              <w:tab/>
                            </w:r>
                            <w:r w:rsidR="009202F0">
                              <w:rPr>
                                <w:rFonts w:ascii="Calibri" w:eastAsia="Calibri" w:hAnsi="Calibri" w:cs="Calibri"/>
                                <w:color w:val="4472C4" w:themeColor="accent5"/>
                              </w:rPr>
                              <w:t>Player: I</w:t>
                            </w:r>
                            <w:r w:rsidR="000C1615">
                              <w:rPr>
                                <w:rFonts w:ascii="Calibri" w:eastAsia="Calibri" w:hAnsi="Calibri" w:cs="Calibri"/>
                                <w:color w:val="4472C4" w:themeColor="accent5"/>
                              </w:rPr>
                              <w:t xml:space="preserve"> think I’ll just lay down and take a nap.</w:t>
                            </w:r>
                          </w:p>
                          <w:p w:rsidR="000C1615" w:rsidRDefault="0033083C" w:rsidP="00734669">
                            <w:pPr>
                              <w:spacing w:before="240" w:after="240"/>
                              <w:rPr>
                                <w:rFonts w:ascii="Calibri" w:eastAsia="Calibri" w:hAnsi="Calibri" w:cs="Calibri"/>
                                <w:color w:val="ED7D31" w:themeColor="accent2"/>
                              </w:rPr>
                            </w:pPr>
                            <w:r>
                              <w:rPr>
                                <w:rFonts w:ascii="Calibri" w:eastAsia="Calibri" w:hAnsi="Calibri" w:cs="Calibri"/>
                                <w:color w:val="4472C4" w:themeColor="accent5"/>
                              </w:rPr>
                              <w:tab/>
                            </w:r>
                            <w:r w:rsidRPr="0033083C">
                              <w:rPr>
                                <w:rFonts w:ascii="Calibri" w:eastAsia="Calibri" w:hAnsi="Calibri" w:cs="Calibri"/>
                                <w:color w:val="ED7D31" w:themeColor="accent2"/>
                              </w:rPr>
                              <w:t>*phone ring sfx*</w:t>
                            </w:r>
                          </w:p>
                          <w:p w:rsidR="0033083C" w:rsidRDefault="0033083C" w:rsidP="00734669">
                            <w:pPr>
                              <w:spacing w:before="240" w:after="240"/>
                              <w:rPr>
                                <w:rFonts w:ascii="Calibri" w:eastAsia="Calibri" w:hAnsi="Calibri" w:cs="Calibri"/>
                                <w:color w:val="4472C4" w:themeColor="accent5"/>
                              </w:rPr>
                            </w:pPr>
                            <w:r>
                              <w:rPr>
                                <w:rFonts w:ascii="Calibri" w:eastAsia="Calibri" w:hAnsi="Calibri" w:cs="Calibri"/>
                                <w:color w:val="ED7D31" w:themeColor="accent2"/>
                              </w:rPr>
                              <w:tab/>
                            </w:r>
                            <w:r>
                              <w:rPr>
                                <w:rFonts w:ascii="Calibri" w:eastAsia="Calibri" w:hAnsi="Calibri" w:cs="Calibri"/>
                                <w:color w:val="4472C4" w:themeColor="accent5"/>
                              </w:rPr>
                              <w:t>Player: Huh? Who could that be?</w:t>
                            </w:r>
                          </w:p>
                          <w:p w:rsidR="0033083C" w:rsidRDefault="0033083C" w:rsidP="00734669">
                            <w:pPr>
                              <w:spacing w:before="240" w:after="240"/>
                              <w:rPr>
                                <w:rFonts w:ascii="Calibri" w:eastAsia="Calibri" w:hAnsi="Calibri" w:cs="Calibri"/>
                                <w:color w:val="4472C4" w:themeColor="accent5"/>
                              </w:rPr>
                            </w:pPr>
                            <w:r>
                              <w:rPr>
                                <w:rFonts w:ascii="Calibri" w:eastAsia="Calibri" w:hAnsi="Calibri" w:cs="Calibri"/>
                                <w:color w:val="4472C4" w:themeColor="accent5"/>
                              </w:rPr>
                              <w:tab/>
                              <w:t>Player: Oh, it’s dad</w:t>
                            </w:r>
                            <w:r w:rsidR="001D0B30">
                              <w:rPr>
                                <w:rFonts w:ascii="Calibri" w:eastAsia="Calibri" w:hAnsi="Calibri" w:cs="Calibri"/>
                                <w:color w:val="4472C4" w:themeColor="accent5"/>
                              </w:rPr>
                              <w:t>. It’s been a while since we last talked. I should answer his call.</w:t>
                            </w:r>
                          </w:p>
                          <w:p w:rsidR="003116AC" w:rsidRDefault="003116AC" w:rsidP="003116AC">
                            <w:pPr>
                              <w:spacing w:before="240" w:after="240"/>
                              <w:ind w:firstLine="720"/>
                              <w:rPr>
                                <w:rFonts w:ascii="Calibri" w:eastAsia="Calibri" w:hAnsi="Calibri" w:cs="Calibri"/>
                              </w:rPr>
                            </w:pPr>
                            <w:r>
                              <w:rPr>
                                <w:rFonts w:ascii="Calibri" w:eastAsia="Calibri" w:hAnsi="Calibri" w:cs="Calibri"/>
                              </w:rPr>
                              <w:t xml:space="preserve">Dad: Hey kiddo, </w:t>
                            </w:r>
                            <w:r>
                              <w:rPr>
                                <w:rFonts w:ascii="Calibri" w:eastAsia="Calibri" w:hAnsi="Calibri" w:cs="Calibri"/>
                                <w:color w:val="4472C4" w:themeColor="accent5"/>
                              </w:rPr>
                              <w:t xml:space="preserve">glad you picked up </w:t>
                            </w:r>
                            <w:r w:rsidRPr="003116AC">
                              <w:rPr>
                                <w:rFonts w:ascii="Calibri" w:eastAsia="Calibri" w:hAnsi="Calibri" w:cs="Calibri"/>
                                <w:strike/>
                              </w:rPr>
                              <w:t>it’s nice to be able to hear from you. You should call me.</w:t>
                            </w:r>
                            <w:r>
                              <w:rPr>
                                <w:rFonts w:ascii="Calibri" w:eastAsia="Calibri" w:hAnsi="Calibri" w:cs="Calibri"/>
                              </w:rPr>
                              <w:t xml:space="preserve"> How are you doing?</w:t>
                            </w:r>
                          </w:p>
                          <w:p w:rsidR="009248D7" w:rsidRDefault="003116AC" w:rsidP="009248D7">
                            <w:pPr>
                              <w:spacing w:before="240" w:after="240"/>
                              <w:rPr>
                                <w:rFonts w:ascii="Calibri" w:eastAsia="Calibri" w:hAnsi="Calibri" w:cs="Calibri"/>
                              </w:rPr>
                            </w:pPr>
                            <w:r>
                              <w:rPr>
                                <w:rFonts w:ascii="Calibri" w:eastAsia="Calibri" w:hAnsi="Calibri" w:cs="Calibri"/>
                              </w:rPr>
                              <w:tab/>
                            </w:r>
                          </w:p>
                          <w:p w:rsidR="003116AC" w:rsidRDefault="003116AC" w:rsidP="003116AC">
                            <w:pPr>
                              <w:spacing w:before="240" w:after="240"/>
                              <w:rPr>
                                <w:rFonts w:ascii="Calibri" w:eastAsia="Calibri" w:hAnsi="Calibri" w:cs="Calibri"/>
                              </w:rPr>
                            </w:pPr>
                            <w:r>
                              <w:rPr>
                                <w:rFonts w:ascii="Calibri" w:eastAsia="Calibri" w:hAnsi="Calibri" w:cs="Calibri"/>
                              </w:rPr>
                              <w:tab/>
                            </w:r>
                            <w:ins w:id="7" w:author="Ghyllan Denola" w:date="2021-05-17T15:25:00Z">
                              <w:r>
                                <w:rPr>
                                  <w:rFonts w:ascii="Calibri" w:eastAsia="Calibri" w:hAnsi="Calibri" w:cs="Calibri"/>
                                </w:rPr>
                                <w:tab/>
                              </w:r>
                            </w:ins>
                          </w:p>
                          <w:p w:rsidR="003116AC" w:rsidRDefault="003116AC" w:rsidP="003116AC">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3116AC" w:rsidRDefault="003116AC" w:rsidP="003116AC">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p>
                          <w:p w:rsidR="003116AC" w:rsidRDefault="003116AC" w:rsidP="003116AC">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t>Player: No promises. Let me tell you that one time when Prince got mad over a video game...</w:t>
                            </w:r>
                          </w:p>
                          <w:p w:rsidR="003116AC" w:rsidRPr="0033083C" w:rsidRDefault="003116AC" w:rsidP="00734669">
                            <w:pPr>
                              <w:spacing w:before="240" w:after="240"/>
                              <w:rPr>
                                <w:rFonts w:ascii="Calibri" w:eastAsia="Calibri" w:hAnsi="Calibri" w:cs="Calibri"/>
                                <w:color w:val="4472C4" w:themeColor="accent5"/>
                              </w:rPr>
                            </w:pPr>
                          </w:p>
                          <w:p w:rsidR="00734669" w:rsidRPr="00734669" w:rsidRDefault="00734669" w:rsidP="00670BFB">
                            <w:pPr>
                              <w:rPr>
                                <w:b/>
                                <w:color w:val="4472C4"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5B7609" id="Text Box 9" o:spid="_x0000_s1035" type="#_x0000_t202" style="width:552.7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" fillcolor="white [3201]" strokeweight=".5pt">
                <v:textbox>
                  <w:txbxContent>
                    <w:p w:rsidR="00670BFB" w:rsidRPr="00734669" w:rsidRDefault="00670BFB" w:rsidP="00670BFB">
                      <w:pPr>
                        <w:rPr>
                          <w:lang w:val="en-US"/>
                        </w:rPr>
                      </w:pPr>
                      <w:r w:rsidRPr="00734669">
                        <w:rPr>
                          <w:lang w:val="en-US"/>
                        </w:rPr>
                        <w:t>TASK: Find something to do.</w:t>
                      </w:r>
                    </w:p>
                    <w:p w:rsidR="00670BFB" w:rsidRPr="00734669" w:rsidRDefault="00670BFB" w:rsidP="00670BFB">
                      <w:pPr>
                        <w:rPr>
                          <w:color w:val="4472C4" w:themeColor="accent5"/>
                          <w:lang w:val="en-US"/>
                        </w:rPr>
                      </w:pPr>
                      <w:r w:rsidRPr="00734669">
                        <w:rPr>
                          <w:lang w:val="en-US"/>
                        </w:rPr>
                        <w:t>Instruction: Click the arrow to switch and select object to interact with them.</w:t>
                      </w:r>
                    </w:p>
                    <w:p w:rsidR="00395C63" w:rsidRPr="00734669" w:rsidRDefault="00395C63" w:rsidP="00670BFB">
                      <w:pPr>
                        <w:rPr>
                          <w:b/>
                          <w:color w:val="4472C4" w:themeColor="accent5"/>
                          <w:lang w:val="en-US"/>
                        </w:rPr>
                      </w:pPr>
                      <w:r w:rsidRPr="00734669">
                        <w:rPr>
                          <w:b/>
                          <w:color w:val="4472C4" w:themeColor="accent5"/>
                          <w:lang w:val="en-US"/>
                        </w:rPr>
                        <w:t>1: Watch TV.</w:t>
                      </w:r>
                    </w:p>
                    <w:p w:rsidR="00395C63" w:rsidRPr="00734669" w:rsidRDefault="00395C63" w:rsidP="00670BFB">
                      <w:pPr>
                        <w:rPr>
                          <w:color w:val="4472C4" w:themeColor="accent5"/>
                          <w:lang w:val="en-US"/>
                        </w:rPr>
                      </w:pPr>
                      <w:r w:rsidRPr="00734669">
                        <w:rPr>
                          <w:b/>
                          <w:color w:val="4472C4" w:themeColor="accent5"/>
                          <w:lang w:val="en-US"/>
                        </w:rPr>
                        <w:tab/>
                      </w:r>
                      <w:r w:rsidRPr="00734669">
                        <w:rPr>
                          <w:color w:val="4472C4" w:themeColor="accent5"/>
                          <w:lang w:val="en-US"/>
                        </w:rPr>
                        <w:t>Player: I have nothing else to do right now. Maybe I should binge watch some of my favorite TV series.</w:t>
                      </w:r>
                    </w:p>
                    <w:p w:rsidR="00395C63" w:rsidRPr="00734669" w:rsidRDefault="00FF5FC7" w:rsidP="00670BFB">
                      <w:pPr>
                        <w:rPr>
                          <w:b/>
                          <w:color w:val="4472C4" w:themeColor="accent5"/>
                          <w:lang w:val="en-US"/>
                        </w:rPr>
                      </w:pPr>
                      <w:r w:rsidRPr="00734669">
                        <w:rPr>
                          <w:b/>
                          <w:color w:val="4472C4" w:themeColor="accent5"/>
                          <w:lang w:val="en-US"/>
                        </w:rPr>
                        <w:t>2: Use your phone.</w:t>
                      </w:r>
                    </w:p>
                    <w:p w:rsidR="00411C81" w:rsidRPr="00734669" w:rsidRDefault="00FF5FC7" w:rsidP="004A5D81">
                      <w:pPr>
                        <w:spacing w:before="240" w:after="240"/>
                        <w:rPr>
                          <w:rFonts w:ascii="Calibri" w:eastAsia="Calibri" w:hAnsi="Calibri" w:cs="Calibri"/>
                          <w:b/>
                        </w:rPr>
                      </w:pPr>
                      <w:r w:rsidRPr="00734669">
                        <w:rPr>
                          <w:b/>
                          <w:color w:val="4472C4" w:themeColor="accent5"/>
                          <w:lang w:val="en-US"/>
                        </w:rPr>
                        <w:tab/>
                      </w:r>
                      <w:r w:rsidRPr="00734669">
                        <w:rPr>
                          <w:rFonts w:ascii="Calibri" w:eastAsia="Calibri" w:hAnsi="Calibri" w:cs="Calibri"/>
                        </w:rPr>
                        <w:t xml:space="preserve">Player: </w:t>
                      </w:r>
                      <w:r w:rsidR="00FC4B47" w:rsidRPr="00734669">
                        <w:rPr>
                          <w:rFonts w:ascii="Calibri" w:eastAsia="Calibri" w:hAnsi="Calibri" w:cs="Calibri"/>
                        </w:rPr>
                        <w:t>I’ve been hearing a lot of COVID</w:t>
                      </w:r>
                      <w:r w:rsidRPr="00734669">
                        <w:rPr>
                          <w:rFonts w:ascii="Calibri" w:eastAsia="Calibri" w:hAnsi="Calibri" w:cs="Calibri"/>
                        </w:rPr>
                        <w:t xml:space="preserve"> related news, but so far I only know that one of the symptoms of the virus is difficulty in breathing and fever. I should look up for more Coronavirus information, just to be sure.</w:t>
                      </w:r>
                    </w:p>
                    <w:p w:rsidR="004A5D81" w:rsidRPr="00734669" w:rsidRDefault="00411C81" w:rsidP="004A5D81">
                      <w:pPr>
                        <w:spacing w:before="240" w:after="240"/>
                        <w:rPr>
                          <w:rFonts w:ascii="Calibri" w:eastAsia="Calibri" w:hAnsi="Calibri" w:cs="Calibri"/>
                          <w:b/>
                        </w:rPr>
                      </w:pPr>
                      <w:r w:rsidRPr="00734669">
                        <w:rPr>
                          <w:rFonts w:ascii="Calibri" w:eastAsia="Calibri" w:hAnsi="Calibri" w:cs="Calibri"/>
                          <w:b/>
                        </w:rPr>
                        <w:tab/>
                      </w:r>
                      <w:r w:rsidR="004A5D81" w:rsidRPr="00734669">
                        <w:rPr>
                          <w:rFonts w:ascii="Calibri" w:eastAsia="Calibri" w:hAnsi="Calibri" w:cs="Calibri"/>
                          <w:b/>
                        </w:rPr>
                        <w:tab/>
                      </w:r>
                      <w:r w:rsidR="004A5D81" w:rsidRPr="00734669">
                        <w:rPr>
                          <w:rFonts w:ascii="Calibri" w:eastAsia="Calibri" w:hAnsi="Calibri" w:cs="Calibri"/>
                          <w:b/>
                        </w:rPr>
                        <w:tab/>
                      </w:r>
                    </w:p>
                    <w:p w:rsidR="00FF5FC7" w:rsidRPr="00734669" w:rsidRDefault="00FF5FC7" w:rsidP="00670BFB">
                      <w:pPr>
                        <w:rPr>
                          <w:b/>
                          <w:color w:val="4472C4" w:themeColor="accent5"/>
                          <w:lang w:val="en-US"/>
                        </w:rPr>
                      </w:pPr>
                    </w:p>
                    <w:p w:rsidR="00B52745" w:rsidRPr="00734669" w:rsidRDefault="00B52745" w:rsidP="00670BFB">
                      <w:pPr>
                        <w:rPr>
                          <w:lang w:val="en-US"/>
                        </w:rPr>
                      </w:pPr>
                    </w:p>
                    <w:p w:rsidR="00B52745" w:rsidRPr="00734669" w:rsidRDefault="00B52745" w:rsidP="00670BFB">
                      <w:pPr>
                        <w:rPr>
                          <w:lang w:val="en-US"/>
                        </w:rPr>
                      </w:pPr>
                    </w:p>
                    <w:p w:rsidR="00670BFB" w:rsidRPr="00734669" w:rsidRDefault="00670BFB" w:rsidP="00670BFB"/>
                    <w:p w:rsidR="00411C81" w:rsidRPr="00734669" w:rsidRDefault="00411C81" w:rsidP="00670BFB"/>
                    <w:p w:rsidR="00411C81" w:rsidRDefault="00411C81" w:rsidP="00670BFB">
                      <w:pPr>
                        <w:rPr>
                          <w:color w:val="4472C4" w:themeColor="accent5"/>
                        </w:rPr>
                      </w:pPr>
                      <w:r w:rsidRPr="00734669">
                        <w:tab/>
                      </w:r>
                      <w:r w:rsidR="00F77D80" w:rsidRPr="00734669">
                        <w:rPr>
                          <w:color w:val="4472C4" w:themeColor="accent5"/>
                        </w:rPr>
                        <w:t xml:space="preserve">Player: Wow, I’m learning a lot today. </w:t>
                      </w:r>
                    </w:p>
                    <w:p w:rsidR="00ED1754" w:rsidRDefault="00ED1754" w:rsidP="00670BFB">
                      <w:pPr>
                        <w:rPr>
                          <w:color w:val="4472C4" w:themeColor="accent5"/>
                        </w:rPr>
                      </w:pPr>
                      <w:r>
                        <w:rPr>
                          <w:color w:val="4472C4" w:themeColor="accent5"/>
                        </w:rPr>
                        <w:tab/>
                      </w:r>
                    </w:p>
                    <w:p w:rsidR="008F7F45" w:rsidRDefault="008F7F45" w:rsidP="00670BFB">
                      <w:pPr>
                        <w:rPr>
                          <w:color w:val="4472C4" w:themeColor="accent5"/>
                        </w:rPr>
                      </w:pPr>
                    </w:p>
                    <w:p w:rsidR="008F7F45" w:rsidRDefault="008F7F45" w:rsidP="00670BFB">
                      <w:pPr>
                        <w:rPr>
                          <w:color w:val="4472C4" w:themeColor="accent5"/>
                        </w:rPr>
                      </w:pPr>
                    </w:p>
                    <w:p w:rsidR="008F7F45" w:rsidRDefault="008F7F45" w:rsidP="00670BFB">
                      <w:pPr>
                        <w:rPr>
                          <w:color w:val="4472C4" w:themeColor="accent5"/>
                        </w:rPr>
                      </w:pPr>
                    </w:p>
                    <w:p w:rsidR="008F7F45" w:rsidRDefault="008F7F45" w:rsidP="00670BFB">
                      <w:pPr>
                        <w:rPr>
                          <w:color w:val="4472C4" w:themeColor="accent5"/>
                        </w:rPr>
                      </w:pPr>
                    </w:p>
                    <w:p w:rsidR="008F7F45" w:rsidRDefault="008F7F45" w:rsidP="00670BFB">
                      <w:pPr>
                        <w:rPr>
                          <w:color w:val="4472C4" w:themeColor="accent5"/>
                        </w:rPr>
                      </w:pPr>
                    </w:p>
                    <w:p w:rsidR="008F7F45" w:rsidRPr="00734669" w:rsidRDefault="008F7F45" w:rsidP="00670BFB">
                      <w:pPr>
                        <w:rPr>
                          <w:color w:val="4472C4" w:themeColor="accent5"/>
                        </w:rPr>
                      </w:pPr>
                    </w:p>
                    <w:p w:rsidR="00F77D80" w:rsidRPr="00734669" w:rsidRDefault="00F77D80" w:rsidP="00670BFB">
                      <w:pPr>
                        <w:rPr>
                          <w:color w:val="4472C4" w:themeColor="accent5"/>
                        </w:rPr>
                      </w:pPr>
                      <w:r w:rsidRPr="00734669">
                        <w:rPr>
                          <w:color w:val="4472C4" w:themeColor="accent5"/>
                        </w:rPr>
                        <w:tab/>
                        <w:t>Player: There is so much information posted here. I need to keep myself updated.</w:t>
                      </w:r>
                    </w:p>
                    <w:p w:rsidR="00734669" w:rsidRPr="00734669" w:rsidRDefault="00734669" w:rsidP="00670BFB">
                      <w:pPr>
                        <w:rPr>
                          <w:b/>
                          <w:color w:val="4472C4" w:themeColor="accent5"/>
                        </w:rPr>
                      </w:pPr>
                      <w:r w:rsidRPr="00734669">
                        <w:rPr>
                          <w:b/>
                          <w:color w:val="4472C4" w:themeColor="accent5"/>
                        </w:rPr>
                        <w:t>3: Take a nap.</w:t>
                      </w:r>
                    </w:p>
                    <w:p w:rsidR="00734669" w:rsidRPr="00734669" w:rsidRDefault="00734669" w:rsidP="00734669">
                      <w:pPr>
                        <w:spacing w:before="240" w:after="240"/>
                        <w:rPr>
                          <w:rFonts w:ascii="Calibri" w:eastAsia="Calibri" w:hAnsi="Calibri" w:cs="Calibri"/>
                        </w:rPr>
                      </w:pPr>
                      <w:r w:rsidRPr="00734669">
                        <w:rPr>
                          <w:b/>
                          <w:color w:val="4472C4" w:themeColor="accent5"/>
                        </w:rPr>
                        <w:tab/>
                      </w:r>
                      <w:r w:rsidRPr="00734669">
                        <w:rPr>
                          <w:rFonts w:ascii="Calibri" w:eastAsia="Calibri" w:hAnsi="Calibri" w:cs="Calibri"/>
                        </w:rPr>
                        <w:t xml:space="preserve">Player: </w:t>
                      </w:r>
                      <w:r>
                        <w:rPr>
                          <w:rFonts w:ascii="Calibri" w:eastAsia="Calibri" w:hAnsi="Calibri" w:cs="Calibri"/>
                        </w:rPr>
                        <w:t>(</w:t>
                      </w:r>
                      <w:r w:rsidRPr="00734669">
                        <w:rPr>
                          <w:rFonts w:ascii="Calibri" w:eastAsia="Calibri" w:hAnsi="Calibri" w:cs="Calibri"/>
                        </w:rPr>
                        <w:t>Ugh. Everything is so boring, nothing else to do and we have to do this for who knows how long.</w:t>
                      </w:r>
                      <w:r>
                        <w:rPr>
                          <w:rFonts w:ascii="Calibri" w:eastAsia="Calibri" w:hAnsi="Calibri" w:cs="Calibri"/>
                        </w:rPr>
                        <w:t>)</w:t>
                      </w:r>
                    </w:p>
                    <w:p w:rsidR="00734669" w:rsidRDefault="00734669" w:rsidP="00734669">
                      <w:pPr>
                        <w:spacing w:before="240" w:after="240"/>
                        <w:rPr>
                          <w:rFonts w:ascii="Calibri" w:eastAsia="Calibri" w:hAnsi="Calibri" w:cs="Calibri"/>
                          <w:color w:val="4472C4" w:themeColor="accent5"/>
                        </w:rPr>
                      </w:pPr>
                      <w:r w:rsidRPr="00734669">
                        <w:rPr>
                          <w:rFonts w:ascii="Calibri" w:eastAsia="Calibri" w:hAnsi="Calibri" w:cs="Calibri"/>
                        </w:rPr>
                        <w:tab/>
                      </w:r>
                      <w:r w:rsidR="009202F0">
                        <w:rPr>
                          <w:rFonts w:ascii="Calibri" w:eastAsia="Calibri" w:hAnsi="Calibri" w:cs="Calibri"/>
                          <w:color w:val="4472C4" w:themeColor="accent5"/>
                        </w:rPr>
                        <w:t>Player: I</w:t>
                      </w:r>
                      <w:r w:rsidR="000C1615">
                        <w:rPr>
                          <w:rFonts w:ascii="Calibri" w:eastAsia="Calibri" w:hAnsi="Calibri" w:cs="Calibri"/>
                          <w:color w:val="4472C4" w:themeColor="accent5"/>
                        </w:rPr>
                        <w:t xml:space="preserve"> think I’ll just lay down and take a nap.</w:t>
                      </w:r>
                    </w:p>
                    <w:p w:rsidR="000C1615" w:rsidRDefault="0033083C" w:rsidP="00734669">
                      <w:pPr>
                        <w:spacing w:before="240" w:after="240"/>
                        <w:rPr>
                          <w:rFonts w:ascii="Calibri" w:eastAsia="Calibri" w:hAnsi="Calibri" w:cs="Calibri"/>
                          <w:color w:val="ED7D31" w:themeColor="accent2"/>
                        </w:rPr>
                      </w:pPr>
                      <w:r>
                        <w:rPr>
                          <w:rFonts w:ascii="Calibri" w:eastAsia="Calibri" w:hAnsi="Calibri" w:cs="Calibri"/>
                          <w:color w:val="4472C4" w:themeColor="accent5"/>
                        </w:rPr>
                        <w:tab/>
                      </w:r>
                      <w:r w:rsidRPr="0033083C">
                        <w:rPr>
                          <w:rFonts w:ascii="Calibri" w:eastAsia="Calibri" w:hAnsi="Calibri" w:cs="Calibri"/>
                          <w:color w:val="ED7D31" w:themeColor="accent2"/>
                        </w:rPr>
                        <w:t>*phone ring sfx*</w:t>
                      </w:r>
                    </w:p>
                    <w:p w:rsidR="0033083C" w:rsidRDefault="0033083C" w:rsidP="00734669">
                      <w:pPr>
                        <w:spacing w:before="240" w:after="240"/>
                        <w:rPr>
                          <w:rFonts w:ascii="Calibri" w:eastAsia="Calibri" w:hAnsi="Calibri" w:cs="Calibri"/>
                          <w:color w:val="4472C4" w:themeColor="accent5"/>
                        </w:rPr>
                      </w:pPr>
                      <w:r>
                        <w:rPr>
                          <w:rFonts w:ascii="Calibri" w:eastAsia="Calibri" w:hAnsi="Calibri" w:cs="Calibri"/>
                          <w:color w:val="ED7D31" w:themeColor="accent2"/>
                        </w:rPr>
                        <w:tab/>
                      </w:r>
                      <w:r>
                        <w:rPr>
                          <w:rFonts w:ascii="Calibri" w:eastAsia="Calibri" w:hAnsi="Calibri" w:cs="Calibri"/>
                          <w:color w:val="4472C4" w:themeColor="accent5"/>
                        </w:rPr>
                        <w:t>Player: Huh? Who could that be?</w:t>
                      </w:r>
                    </w:p>
                    <w:p w:rsidR="0033083C" w:rsidRDefault="0033083C" w:rsidP="00734669">
                      <w:pPr>
                        <w:spacing w:before="240" w:after="240"/>
                        <w:rPr>
                          <w:rFonts w:ascii="Calibri" w:eastAsia="Calibri" w:hAnsi="Calibri" w:cs="Calibri"/>
                          <w:color w:val="4472C4" w:themeColor="accent5"/>
                        </w:rPr>
                      </w:pPr>
                      <w:r>
                        <w:rPr>
                          <w:rFonts w:ascii="Calibri" w:eastAsia="Calibri" w:hAnsi="Calibri" w:cs="Calibri"/>
                          <w:color w:val="4472C4" w:themeColor="accent5"/>
                        </w:rPr>
                        <w:tab/>
                        <w:t>Player: Oh, it’s dad</w:t>
                      </w:r>
                      <w:r w:rsidR="001D0B30">
                        <w:rPr>
                          <w:rFonts w:ascii="Calibri" w:eastAsia="Calibri" w:hAnsi="Calibri" w:cs="Calibri"/>
                          <w:color w:val="4472C4" w:themeColor="accent5"/>
                        </w:rPr>
                        <w:t>. It’s been a while since we last talked. I should answer his call.</w:t>
                      </w:r>
                    </w:p>
                    <w:p w:rsidR="003116AC" w:rsidRDefault="003116AC" w:rsidP="003116AC">
                      <w:pPr>
                        <w:spacing w:before="240" w:after="240"/>
                        <w:ind w:firstLine="720"/>
                        <w:rPr>
                          <w:rFonts w:ascii="Calibri" w:eastAsia="Calibri" w:hAnsi="Calibri" w:cs="Calibri"/>
                        </w:rPr>
                      </w:pPr>
                      <w:r>
                        <w:rPr>
                          <w:rFonts w:ascii="Calibri" w:eastAsia="Calibri" w:hAnsi="Calibri" w:cs="Calibri"/>
                        </w:rPr>
                        <w:t xml:space="preserve">Dad: Hey kiddo, </w:t>
                      </w:r>
                      <w:r>
                        <w:rPr>
                          <w:rFonts w:ascii="Calibri" w:eastAsia="Calibri" w:hAnsi="Calibri" w:cs="Calibri"/>
                          <w:color w:val="4472C4" w:themeColor="accent5"/>
                        </w:rPr>
                        <w:t xml:space="preserve">glad you picked up </w:t>
                      </w:r>
                      <w:r w:rsidRPr="003116AC">
                        <w:rPr>
                          <w:rFonts w:ascii="Calibri" w:eastAsia="Calibri" w:hAnsi="Calibri" w:cs="Calibri"/>
                          <w:strike/>
                        </w:rPr>
                        <w:t>it’s nice to be able to hear from you. You should call me.</w:t>
                      </w:r>
                      <w:r>
                        <w:rPr>
                          <w:rFonts w:ascii="Calibri" w:eastAsia="Calibri" w:hAnsi="Calibri" w:cs="Calibri"/>
                        </w:rPr>
                        <w:t xml:space="preserve"> How are you doing?</w:t>
                      </w:r>
                    </w:p>
                    <w:p w:rsidR="009248D7" w:rsidRDefault="003116AC" w:rsidP="009248D7">
                      <w:pPr>
                        <w:spacing w:before="240" w:after="240"/>
                        <w:rPr>
                          <w:rFonts w:ascii="Calibri" w:eastAsia="Calibri" w:hAnsi="Calibri" w:cs="Calibri"/>
                        </w:rPr>
                      </w:pPr>
                      <w:r>
                        <w:rPr>
                          <w:rFonts w:ascii="Calibri" w:eastAsia="Calibri" w:hAnsi="Calibri" w:cs="Calibri"/>
                        </w:rPr>
                        <w:tab/>
                      </w:r>
                    </w:p>
                    <w:p w:rsidR="003116AC" w:rsidRDefault="003116AC" w:rsidP="003116AC">
                      <w:pPr>
                        <w:spacing w:before="240" w:after="240"/>
                        <w:rPr>
                          <w:rFonts w:ascii="Calibri" w:eastAsia="Calibri" w:hAnsi="Calibri" w:cs="Calibri"/>
                        </w:rPr>
                      </w:pPr>
                      <w:r>
                        <w:rPr>
                          <w:rFonts w:ascii="Calibri" w:eastAsia="Calibri" w:hAnsi="Calibri" w:cs="Calibri"/>
                        </w:rPr>
                        <w:tab/>
                      </w:r>
                      <w:ins w:id="8" w:author="Ghyllan Denola" w:date="2021-05-17T15:25:00Z">
                        <w:r>
                          <w:rPr>
                            <w:rFonts w:ascii="Calibri" w:eastAsia="Calibri" w:hAnsi="Calibri" w:cs="Calibri"/>
                          </w:rPr>
                          <w:tab/>
                        </w:r>
                      </w:ins>
                    </w:p>
                    <w:p w:rsidR="003116AC" w:rsidRDefault="003116AC" w:rsidP="003116AC">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t xml:space="preserve"> </w:t>
                      </w:r>
                    </w:p>
                    <w:p w:rsidR="003116AC" w:rsidRDefault="003116AC" w:rsidP="003116AC">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r>
                    </w:p>
                    <w:p w:rsidR="003116AC" w:rsidRDefault="003116AC" w:rsidP="003116AC">
                      <w:pPr>
                        <w:spacing w:before="240" w:after="240"/>
                        <w:rPr>
                          <w:rFonts w:ascii="Calibri" w:eastAsia="Calibri" w:hAnsi="Calibri" w:cs="Calibri"/>
                        </w:rPr>
                      </w:pPr>
                      <w:r>
                        <w:rPr>
                          <w:rFonts w:ascii="Calibri" w:eastAsia="Calibri" w:hAnsi="Calibri" w:cs="Calibri"/>
                        </w:rPr>
                        <w:tab/>
                      </w:r>
                      <w:r>
                        <w:rPr>
                          <w:rFonts w:ascii="Calibri" w:eastAsia="Calibri" w:hAnsi="Calibri" w:cs="Calibri"/>
                        </w:rPr>
                        <w:tab/>
                        <w:t>Player: No promises. Let me tell you that one time when Prince got mad over a video game...</w:t>
                      </w:r>
                    </w:p>
                    <w:p w:rsidR="003116AC" w:rsidRPr="0033083C" w:rsidRDefault="003116AC" w:rsidP="00734669">
                      <w:pPr>
                        <w:spacing w:before="240" w:after="240"/>
                        <w:rPr>
                          <w:rFonts w:ascii="Calibri" w:eastAsia="Calibri" w:hAnsi="Calibri" w:cs="Calibri"/>
                          <w:color w:val="4472C4" w:themeColor="accent5"/>
                        </w:rPr>
                      </w:pPr>
                    </w:p>
                    <w:p w:rsidR="00734669" w:rsidRPr="00734669" w:rsidRDefault="00734669" w:rsidP="00670BFB">
                      <w:pPr>
                        <w:rPr>
                          <w:b/>
                          <w:color w:val="4472C4" w:themeColor="accent5"/>
                        </w:rPr>
                      </w:pPr>
                    </w:p>
                  </w:txbxContent>
                </v:textbox>
                <w10:anchorlock/>
              </v:shape>
            </w:pict>
          </mc:Fallback>
        </mc:AlternateContent>
      </w:r>
    </w:p>
    <w:p w:rsidR="00B52745" w:rsidRDefault="003116AC" w:rsidP="004A71E2">
      <w:pPr>
        <w:tabs>
          <w:tab w:val="left" w:pos="4635"/>
        </w:tabs>
        <w:spacing w:before="240" w:after="240"/>
        <w:rPr>
          <w:color w:val="FF0000"/>
          <w:lang w:val="en-US"/>
        </w:rPr>
      </w:pPr>
      <w:r w:rsidRPr="00C76C11">
        <w:rPr>
          <w:rFonts w:ascii="Calibri" w:eastAsia="Calibri" w:hAnsi="Calibri" w:cs="Calibri"/>
          <w:noProof/>
          <w:lang w:eastAsia="en-PH"/>
        </w:rPr>
        <w:lastRenderedPageBreak/>
        <mc:AlternateContent>
          <mc:Choice Requires="wps">
            <w:drawing>
              <wp:inline distT="0" distB="0" distL="0" distR="0" wp14:anchorId="2735E784" wp14:editId="59FF6DC5">
                <wp:extent cx="7019925" cy="9467850"/>
                <wp:effectExtent l="0" t="0" r="28575" b="19050"/>
                <wp:docPr id="20" name="Text Box 20"/>
                <wp:cNvGraphicFramePr/>
                <a:graphic xmlns:a="http://schemas.openxmlformats.org/drawingml/2006/main">
                  <a:graphicData uri="http://schemas.microsoft.com/office/word/2010/wordprocessingShape">
                    <wps:wsp>
                      <wps:cNvSpPr txBox="1"/>
                      <wps:spPr>
                        <a:xfrm>
                          <a:off x="0" y="0"/>
                          <a:ext cx="7019925" cy="946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248D7" w:rsidRDefault="009248D7" w:rsidP="009248D7">
                            <w:pPr>
                              <w:spacing w:before="240" w:after="240"/>
                              <w:ind w:firstLine="720"/>
                              <w:rPr>
                                <w:rFonts w:ascii="Calibri" w:eastAsia="Calibri" w:hAnsi="Calibri" w:cs="Calibri"/>
                              </w:rPr>
                            </w:pPr>
                            <w:r>
                              <w:rPr>
                                <w:rFonts w:ascii="Calibri" w:eastAsia="Calibri" w:hAnsi="Calibri" w:cs="Calibri"/>
                              </w:rPr>
                              <w:t>Player: I’m doing fine dad. How’s things over your side?</w:t>
                            </w:r>
                          </w:p>
                          <w:p w:rsidR="009248D7" w:rsidRDefault="009248D7" w:rsidP="009248D7">
                            <w:pPr>
                              <w:spacing w:before="240" w:after="240"/>
                              <w:rPr>
                                <w:rFonts w:ascii="Calibri" w:eastAsia="Calibri" w:hAnsi="Calibri" w:cs="Calibri"/>
                              </w:rPr>
                            </w:pPr>
                            <w:r>
                              <w:rPr>
                                <w:rFonts w:ascii="Calibri" w:eastAsia="Calibri" w:hAnsi="Calibri" w:cs="Calibri"/>
                              </w:rPr>
                              <w:tab/>
                              <w:t xml:space="preserve">Dad: I’m doing </w:t>
                            </w:r>
                            <w:r>
                              <w:rPr>
                                <w:rFonts w:ascii="Calibri" w:eastAsia="Calibri" w:hAnsi="Calibri" w:cs="Calibri"/>
                                <w:color w:val="4472C4" w:themeColor="accent5"/>
                              </w:rPr>
                              <w:t>well</w:t>
                            </w:r>
                            <w:r>
                              <w:rPr>
                                <w:rFonts w:ascii="Calibri" w:eastAsia="Calibri" w:hAnsi="Calibri" w:cs="Calibri"/>
                              </w:rPr>
                              <w:t xml:space="preserve"> </w:t>
                            </w:r>
                            <w:r w:rsidRPr="00984D95">
                              <w:rPr>
                                <w:rFonts w:ascii="Calibri" w:eastAsia="Calibri" w:hAnsi="Calibri" w:cs="Calibri"/>
                                <w:strike/>
                              </w:rPr>
                              <w:t>good.</w:t>
                            </w:r>
                            <w:r>
                              <w:rPr>
                                <w:rFonts w:ascii="Calibri" w:eastAsia="Calibri" w:hAnsi="Calibri" w:cs="Calibri"/>
                              </w:rPr>
                              <w:t xml:space="preserve"> Fortunately, I haven’t lost my job to the COVID pandemic. A heard a lot of OFW lost</w:t>
                            </w:r>
                            <w:r>
                              <w:rPr>
                                <w:rFonts w:ascii="Calibri" w:eastAsia="Calibri" w:hAnsi="Calibri" w:cs="Calibri"/>
                              </w:rPr>
                              <w:t xml:space="preserve"> </w:t>
                            </w:r>
                            <w:r>
                              <w:rPr>
                                <w:rFonts w:ascii="Calibri" w:eastAsia="Calibri" w:hAnsi="Calibri" w:cs="Calibri"/>
                              </w:rPr>
                              <w:t xml:space="preserve">their jobs amid pandemic and are forced to go back home. </w:t>
                            </w:r>
                          </w:p>
                          <w:p w:rsidR="009248D7" w:rsidRDefault="009248D7" w:rsidP="009248D7">
                            <w:pPr>
                              <w:spacing w:before="240" w:after="240"/>
                              <w:ind w:firstLine="720"/>
                              <w:rPr>
                                <w:ins w:id="9" w:author="Ghyllan Denola" w:date="2021-05-17T15:25:00Z"/>
                                <w:rFonts w:ascii="Calibri" w:eastAsia="Calibri" w:hAnsi="Calibri" w:cs="Calibri"/>
                              </w:rPr>
                            </w:pPr>
                            <w:r>
                              <w:rPr>
                                <w:rFonts w:ascii="Calibri" w:eastAsia="Calibri" w:hAnsi="Calibri" w:cs="Calibri"/>
                              </w:rPr>
                              <w:t xml:space="preserve">Player: Yeah, there are around </w:t>
                            </w:r>
                            <w:ins w:id="10" w:author="Ghyllan Denola" w:date="2021-05-17T15:34:00Z">
                              <w:r>
                                <w:rPr>
                                  <w:rFonts w:ascii="Calibri" w:eastAsia="Calibri" w:hAnsi="Calibri" w:cs="Calibri"/>
                                </w:rPr>
                                <w:t xml:space="preserve">13,000 </w:t>
                              </w:r>
                            </w:ins>
                            <w:del w:id="11" w:author="Ghyllan Denola" w:date="2021-05-17T15:34:00Z">
                              <w:r>
                                <w:rPr>
                                  <w:rFonts w:ascii="Calibri" w:eastAsia="Calibri" w:hAnsi="Calibri" w:cs="Calibri"/>
                                </w:rPr>
                                <w:delText>26,000</w:delText>
                              </w:r>
                            </w:del>
                            <w:r>
                              <w:rPr>
                                <w:rFonts w:ascii="Calibri" w:eastAsia="Calibri" w:hAnsi="Calibri" w:cs="Calibri"/>
                              </w:rPr>
                              <w:t xml:space="preserve"> OFW returning this month. It’s sad</w:t>
                            </w:r>
                            <w:r w:rsidRPr="00984D95">
                              <w:rPr>
                                <w:rFonts w:ascii="Calibri" w:eastAsia="Calibri" w:hAnsi="Calibri" w:cs="Calibri"/>
                                <w:strike/>
                              </w:rPr>
                              <w:t xml:space="preserve"> how so much can change in so little time</w:t>
                            </w:r>
                            <w:r>
                              <w:rPr>
                                <w:rFonts w:ascii="Calibri" w:eastAsia="Calibri" w:hAnsi="Calibri" w:cs="Calibri"/>
                              </w:rPr>
                              <w:t>.</w:t>
                            </w:r>
                          </w:p>
                          <w:p w:rsidR="009248D7" w:rsidRDefault="009248D7" w:rsidP="009248D7">
                            <w:pPr>
                              <w:spacing w:before="240" w:after="240"/>
                              <w:ind w:firstLine="720"/>
                              <w:rPr>
                                <w:rFonts w:ascii="Calibri" w:eastAsia="Calibri" w:hAnsi="Calibri" w:cs="Calibri"/>
                              </w:rPr>
                            </w:pPr>
                            <w:ins w:id="12" w:author="Ghyllan Denola" w:date="2021-05-17T15:25:00Z">
                              <w:r>
                                <w:rPr>
                                  <w:rFonts w:ascii="Calibri" w:eastAsia="Calibri" w:hAnsi="Calibri" w:cs="Calibri"/>
                                </w:rPr>
                                <w:t>Player: After their arrival they are required to undergo a 14-day facility-based quarantine.</w:t>
                              </w:r>
                            </w:ins>
                          </w:p>
                          <w:p w:rsidR="003116AC" w:rsidRDefault="003116AC" w:rsidP="00386596">
                            <w:pPr>
                              <w:spacing w:before="240" w:after="240"/>
                              <w:ind w:firstLine="720"/>
                              <w:rPr>
                                <w:rFonts w:ascii="Calibri" w:eastAsia="Calibri" w:hAnsi="Calibri" w:cs="Calibri"/>
                              </w:rPr>
                            </w:pPr>
                            <w:r>
                              <w:rPr>
                                <w:rFonts w:ascii="Calibri" w:eastAsia="Calibri" w:hAnsi="Calibri" w:cs="Calibri"/>
                              </w:rPr>
                              <w:t xml:space="preserve">Dad: </w:t>
                            </w:r>
                            <w:ins w:id="13" w:author="Ghyllan Denola" w:date="2021-05-17T15:27:00Z">
                              <w:r>
                                <w:rPr>
                                  <w:rFonts w:ascii="Calibri" w:eastAsia="Calibri" w:hAnsi="Calibri" w:cs="Calibri"/>
                                </w:rPr>
                                <w:t xml:space="preserve">By the way, how are </w:t>
                              </w:r>
                            </w:ins>
                            <w:del w:id="14" w:author="Ghyllan Denola" w:date="2021-05-17T15:27:00Z">
                              <w:r>
                                <w:rPr>
                                  <w:rFonts w:ascii="Calibri" w:eastAsia="Calibri" w:hAnsi="Calibri" w:cs="Calibri"/>
                                </w:rPr>
                                <w:delText>How’s</w:delText>
                              </w:r>
                            </w:del>
                            <w:r>
                              <w:rPr>
                                <w:rFonts w:ascii="Calibri" w:eastAsia="Calibri" w:hAnsi="Calibri" w:cs="Calibri"/>
                              </w:rPr>
                              <w:t xml:space="preserve"> your mom and brother holding up? I’ve been getting complaints about yours and Prince’s bickering.</w:t>
                            </w:r>
                          </w:p>
                          <w:p w:rsidR="003116AC" w:rsidRDefault="00386596" w:rsidP="003116AC">
                            <w:pPr>
                              <w:spacing w:before="240" w:after="240"/>
                              <w:rPr>
                                <w:rFonts w:ascii="Calibri" w:eastAsia="Calibri" w:hAnsi="Calibri" w:cs="Calibri"/>
                              </w:rPr>
                            </w:pPr>
                            <w:r>
                              <w:rPr>
                                <w:rFonts w:ascii="Calibri" w:eastAsia="Calibri" w:hAnsi="Calibri" w:cs="Calibri"/>
                              </w:rPr>
                              <w:tab/>
                            </w:r>
                            <w:r w:rsidR="003116AC">
                              <w:rPr>
                                <w:rFonts w:ascii="Calibri" w:eastAsia="Calibri" w:hAnsi="Calibri" w:cs="Calibri"/>
                              </w:rPr>
                              <w:t xml:space="preserve">Player: The house has become </w:t>
                            </w:r>
                            <w:r w:rsidRPr="00386596">
                              <w:rPr>
                                <w:rFonts w:ascii="Calibri" w:eastAsia="Calibri" w:hAnsi="Calibri" w:cs="Calibri"/>
                                <w:strike/>
                              </w:rPr>
                              <w:t>more</w:t>
                            </w:r>
                            <w:r>
                              <w:rPr>
                                <w:rFonts w:ascii="Calibri" w:eastAsia="Calibri" w:hAnsi="Calibri" w:cs="Calibri"/>
                              </w:rPr>
                              <w:t xml:space="preserve"> </w:t>
                            </w:r>
                            <w:r w:rsidR="003116AC">
                              <w:rPr>
                                <w:rFonts w:ascii="Calibri" w:eastAsia="Calibri" w:hAnsi="Calibri" w:cs="Calibri"/>
                              </w:rPr>
                              <w:t xml:space="preserve">livelier than ever now that we have to stay home 24/7. </w:t>
                            </w:r>
                          </w:p>
                          <w:p w:rsidR="003116AC" w:rsidRDefault="00386596" w:rsidP="003116AC">
                            <w:pPr>
                              <w:spacing w:before="240" w:after="240"/>
                              <w:rPr>
                                <w:rFonts w:ascii="Calibri" w:eastAsia="Calibri" w:hAnsi="Calibri" w:cs="Calibri"/>
                              </w:rPr>
                            </w:pPr>
                            <w:r>
                              <w:rPr>
                                <w:rFonts w:ascii="Calibri" w:eastAsia="Calibri" w:hAnsi="Calibri" w:cs="Calibri"/>
                              </w:rPr>
                              <w:tab/>
                            </w:r>
                            <w:r w:rsidR="003116AC">
                              <w:rPr>
                                <w:rFonts w:ascii="Calibri" w:eastAsia="Calibri" w:hAnsi="Calibri" w:cs="Calibri"/>
                              </w:rPr>
                              <w:t>Dad: Don’t drive your mom too crazy with your antics.</w:t>
                            </w:r>
                          </w:p>
                          <w:p w:rsidR="003116AC" w:rsidRDefault="00386596" w:rsidP="003116AC">
                            <w:pPr>
                              <w:spacing w:before="240" w:after="240"/>
                              <w:rPr>
                                <w:rFonts w:ascii="Calibri" w:eastAsia="Calibri" w:hAnsi="Calibri" w:cs="Calibri"/>
                              </w:rPr>
                            </w:pPr>
                            <w:r>
                              <w:rPr>
                                <w:rFonts w:ascii="Calibri" w:eastAsia="Calibri" w:hAnsi="Calibri" w:cs="Calibri"/>
                              </w:rPr>
                              <w:tab/>
                            </w:r>
                            <w:r w:rsidR="003116AC">
                              <w:rPr>
                                <w:rFonts w:ascii="Calibri" w:eastAsia="Calibri" w:hAnsi="Calibri" w:cs="Calibri"/>
                              </w:rPr>
                              <w:t>Player: No promises. Let me tell you that one time when Prince got mad over a video game...</w:t>
                            </w:r>
                          </w:p>
                          <w:p w:rsidR="00386596" w:rsidRDefault="00386596" w:rsidP="00386596">
                            <w:pPr>
                              <w:spacing w:before="240" w:after="240"/>
                              <w:rPr>
                                <w:rFonts w:ascii="Calibri" w:eastAsia="Calibri" w:hAnsi="Calibri" w:cs="Calibri"/>
                                <w:b/>
                              </w:rPr>
                            </w:pPr>
                            <w:r>
                              <w:rPr>
                                <w:rFonts w:ascii="Calibri" w:eastAsia="Calibri" w:hAnsi="Calibri" w:cs="Calibri"/>
                              </w:rPr>
                              <w:t>4</w:t>
                            </w:r>
                            <w:r>
                              <w:rPr>
                                <w:rFonts w:ascii="Calibri" w:eastAsia="Calibri" w:hAnsi="Calibri" w:cs="Calibri"/>
                                <w:b/>
                              </w:rPr>
                              <w:t>: Exercise</w:t>
                            </w:r>
                          </w:p>
                          <w:p w:rsidR="00386596" w:rsidRDefault="00386596" w:rsidP="00386596">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Player: Alright, time to work hard and get my quarantine bod. Starting with a simple stretching.</w:t>
                            </w:r>
                          </w:p>
                          <w:p w:rsidR="00386596" w:rsidRDefault="00386596" w:rsidP="00386596">
                            <w:pPr>
                              <w:spacing w:before="240" w:after="240"/>
                              <w:rPr>
                                <w:rFonts w:ascii="Calibri" w:eastAsia="Calibri" w:hAnsi="Calibri" w:cs="Calibri"/>
                              </w:rPr>
                            </w:pPr>
                            <w:r>
                              <w:rPr>
                                <w:rFonts w:ascii="Calibri" w:eastAsia="Calibri" w:hAnsi="Calibri" w:cs="Calibri"/>
                              </w:rPr>
                              <w:tab/>
                              <w:t>Player: One. Two. Three. Four. Five. Six. Seven. Eight. Next.</w:t>
                            </w:r>
                          </w:p>
                          <w:p w:rsidR="00386596" w:rsidRDefault="00386596" w:rsidP="00386596">
                            <w:pPr>
                              <w:spacing w:before="240" w:after="240"/>
                              <w:rPr>
                                <w:rFonts w:ascii="Calibri" w:eastAsia="Calibri" w:hAnsi="Calibri" w:cs="Calibri"/>
                              </w:rPr>
                            </w:pPr>
                            <w:r>
                              <w:rPr>
                                <w:rFonts w:ascii="Calibri" w:eastAsia="Calibri" w:hAnsi="Calibri" w:cs="Calibri"/>
                              </w:rPr>
                              <w:tab/>
                              <w:t>Player: One. Two. Three. Four. Five. Six. Seven. Eight.</w:t>
                            </w:r>
                          </w:p>
                          <w:p w:rsidR="00386596" w:rsidRDefault="00386596" w:rsidP="00386596">
                            <w:pPr>
                              <w:spacing w:before="240" w:after="240"/>
                              <w:rPr>
                                <w:rFonts w:ascii="Calibri" w:eastAsia="Calibri" w:hAnsi="Calibri" w:cs="Calibri"/>
                              </w:rPr>
                            </w:pPr>
                            <w:r>
                              <w:rPr>
                                <w:rFonts w:ascii="Calibri" w:eastAsia="Calibri" w:hAnsi="Calibri" w:cs="Calibri"/>
                              </w:rPr>
                              <w:tab/>
                              <w:t>Player: Now for some jumping jacks.</w:t>
                            </w:r>
                          </w:p>
                          <w:p w:rsidR="00386596" w:rsidRDefault="00386596" w:rsidP="00386596">
                            <w:pPr>
                              <w:spacing w:before="240" w:after="240"/>
                              <w:rPr>
                                <w:rFonts w:ascii="Calibri" w:eastAsia="Calibri" w:hAnsi="Calibri" w:cs="Calibri"/>
                              </w:rPr>
                            </w:pPr>
                            <w:r>
                              <w:rPr>
                                <w:rFonts w:ascii="Calibri" w:eastAsia="Calibri" w:hAnsi="Calibri" w:cs="Calibri"/>
                              </w:rPr>
                              <w:tab/>
                              <w:t>Player: One. Two. Three. Four. Five. Six. Seven. Eight.</w:t>
                            </w:r>
                          </w:p>
                          <w:p w:rsidR="00386596" w:rsidRDefault="00386596" w:rsidP="00386596">
                            <w:pPr>
                              <w:spacing w:before="240" w:after="240"/>
                              <w:rPr>
                                <w:rFonts w:ascii="Calibri" w:eastAsia="Calibri" w:hAnsi="Calibri" w:cs="Calibri"/>
                              </w:rPr>
                            </w:pPr>
                            <w:r>
                              <w:rPr>
                                <w:rFonts w:ascii="Calibri" w:eastAsia="Calibri" w:hAnsi="Calibri" w:cs="Calibri"/>
                              </w:rPr>
                              <w:tab/>
                              <w:t>Player: Yeah! I can feel my body changing already. Quarantine bod here I come.</w:t>
                            </w:r>
                          </w:p>
                          <w:p w:rsidR="00386596" w:rsidRDefault="00386596" w:rsidP="00386596">
                            <w:pPr>
                              <w:spacing w:before="240" w:after="240"/>
                              <w:rPr>
                                <w:rFonts w:ascii="Calibri" w:eastAsia="Calibri" w:hAnsi="Calibri" w:cs="Calibri"/>
                              </w:rPr>
                            </w:pPr>
                            <w:r>
                              <w:rPr>
                                <w:rFonts w:ascii="Calibri" w:eastAsia="Calibri" w:hAnsi="Calibri" w:cs="Calibri"/>
                              </w:rPr>
                              <w:tab/>
                              <w:t>---</w:t>
                            </w:r>
                          </w:p>
                          <w:p w:rsidR="00386596" w:rsidRDefault="00386596" w:rsidP="00386596">
                            <w:pPr>
                              <w:spacing w:before="240" w:after="240"/>
                              <w:rPr>
                                <w:rFonts w:ascii="Calibri" w:eastAsia="Calibri" w:hAnsi="Calibri" w:cs="Calibri"/>
                              </w:rPr>
                            </w:pPr>
                            <w:r>
                              <w:rPr>
                                <w:rFonts w:ascii="Calibri" w:eastAsia="Calibri" w:hAnsi="Calibri" w:cs="Calibri"/>
                              </w:rPr>
                              <w:tab/>
                            </w:r>
                            <w:r w:rsidRPr="00ED1754">
                              <w:rPr>
                                <w:rFonts w:ascii="Calibri" w:eastAsia="Calibri" w:hAnsi="Calibri" w:cs="Calibri"/>
                                <w:color w:val="ED7D31" w:themeColor="accent2"/>
                              </w:rPr>
                              <w:t>*eating sfx*</w:t>
                            </w:r>
                          </w:p>
                          <w:p w:rsidR="00386596" w:rsidRDefault="00386596" w:rsidP="00386596">
                            <w:pPr>
                              <w:spacing w:before="240" w:after="240"/>
                              <w:rPr>
                                <w:rFonts w:ascii="Calibri" w:eastAsia="Calibri" w:hAnsi="Calibri" w:cs="Calibri"/>
                              </w:rPr>
                            </w:pPr>
                            <w:r>
                              <w:rPr>
                                <w:rFonts w:ascii="Calibri" w:eastAsia="Calibri" w:hAnsi="Calibri" w:cs="Calibri"/>
                              </w:rPr>
                              <w:tab/>
                              <w:t>Prince: Weren’t you exercising not too long ago?</w:t>
                            </w:r>
                          </w:p>
                          <w:p w:rsidR="00386596" w:rsidRDefault="00386596" w:rsidP="00386596">
                            <w:pPr>
                              <w:spacing w:before="240" w:after="240"/>
                              <w:rPr>
                                <w:rFonts w:ascii="Calibri" w:eastAsia="Calibri" w:hAnsi="Calibri" w:cs="Calibri"/>
                              </w:rPr>
                            </w:pPr>
                            <w:r>
                              <w:rPr>
                                <w:rFonts w:ascii="Calibri" w:eastAsia="Calibri" w:hAnsi="Calibri" w:cs="Calibri"/>
                              </w:rPr>
                              <w:tab/>
                              <w:t>Player: I got lazy. I’ll continue tomorrow.</w:t>
                            </w:r>
                          </w:p>
                          <w:p w:rsidR="00386596" w:rsidRDefault="00386596" w:rsidP="00386596">
                            <w:pPr>
                              <w:spacing w:before="240" w:after="240"/>
                              <w:rPr>
                                <w:rFonts w:ascii="Calibri" w:eastAsia="Calibri" w:hAnsi="Calibri" w:cs="Calibri"/>
                              </w:rPr>
                            </w:pPr>
                            <w:r>
                              <w:rPr>
                                <w:rFonts w:ascii="Calibri" w:eastAsia="Calibri" w:hAnsi="Calibri" w:cs="Calibri"/>
                              </w:rPr>
                              <w:tab/>
                              <w:t>Prince: Sure. Whatever you say.</w:t>
                            </w:r>
                          </w:p>
                          <w:p w:rsidR="00386596" w:rsidRDefault="00386596" w:rsidP="003116AC">
                            <w:pPr>
                              <w:spacing w:before="240" w:after="240"/>
                              <w:rPr>
                                <w:rFonts w:ascii="Calibri" w:eastAsia="Calibri" w:hAnsi="Calibri" w:cs="Calibri"/>
                              </w:rPr>
                            </w:pPr>
                          </w:p>
                          <w:p w:rsidR="003116AC" w:rsidRPr="0033083C" w:rsidRDefault="003116AC" w:rsidP="003116AC">
                            <w:pPr>
                              <w:spacing w:before="240" w:after="240"/>
                              <w:rPr>
                                <w:rFonts w:ascii="Calibri" w:eastAsia="Calibri" w:hAnsi="Calibri" w:cs="Calibri"/>
                                <w:color w:val="4472C4" w:themeColor="accent5"/>
                              </w:rPr>
                            </w:pPr>
                          </w:p>
                          <w:p w:rsidR="003116AC" w:rsidRPr="00734669" w:rsidRDefault="003116AC" w:rsidP="003116AC">
                            <w:pPr>
                              <w:rPr>
                                <w:b/>
                                <w:color w:val="4472C4" w:themeColor="accent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35E784" id="Text Box 20" o:spid="_x0000_s1036" type="#_x0000_t202" style="width:552.75pt;height:7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" fillcolor="white [3201]" strokeweight=".5pt">
                <v:textbox>
                  <w:txbxContent>
                    <w:p w:rsidR="009248D7" w:rsidRDefault="009248D7" w:rsidP="009248D7">
                      <w:pPr>
                        <w:spacing w:before="240" w:after="240"/>
                        <w:ind w:firstLine="720"/>
                        <w:rPr>
                          <w:rFonts w:ascii="Calibri" w:eastAsia="Calibri" w:hAnsi="Calibri" w:cs="Calibri"/>
                        </w:rPr>
                      </w:pPr>
                      <w:r>
                        <w:rPr>
                          <w:rFonts w:ascii="Calibri" w:eastAsia="Calibri" w:hAnsi="Calibri" w:cs="Calibri"/>
                        </w:rPr>
                        <w:t>Player: I’m doing fine dad. How’s things over your side?</w:t>
                      </w:r>
                    </w:p>
                    <w:p w:rsidR="009248D7" w:rsidRDefault="009248D7" w:rsidP="009248D7">
                      <w:pPr>
                        <w:spacing w:before="240" w:after="240"/>
                        <w:rPr>
                          <w:rFonts w:ascii="Calibri" w:eastAsia="Calibri" w:hAnsi="Calibri" w:cs="Calibri"/>
                        </w:rPr>
                      </w:pPr>
                      <w:r>
                        <w:rPr>
                          <w:rFonts w:ascii="Calibri" w:eastAsia="Calibri" w:hAnsi="Calibri" w:cs="Calibri"/>
                        </w:rPr>
                        <w:tab/>
                        <w:t xml:space="preserve">Dad: I’m doing </w:t>
                      </w:r>
                      <w:r>
                        <w:rPr>
                          <w:rFonts w:ascii="Calibri" w:eastAsia="Calibri" w:hAnsi="Calibri" w:cs="Calibri"/>
                          <w:color w:val="4472C4" w:themeColor="accent5"/>
                        </w:rPr>
                        <w:t>well</w:t>
                      </w:r>
                      <w:r>
                        <w:rPr>
                          <w:rFonts w:ascii="Calibri" w:eastAsia="Calibri" w:hAnsi="Calibri" w:cs="Calibri"/>
                        </w:rPr>
                        <w:t xml:space="preserve"> </w:t>
                      </w:r>
                      <w:r w:rsidRPr="00984D95">
                        <w:rPr>
                          <w:rFonts w:ascii="Calibri" w:eastAsia="Calibri" w:hAnsi="Calibri" w:cs="Calibri"/>
                          <w:strike/>
                        </w:rPr>
                        <w:t>good.</w:t>
                      </w:r>
                      <w:r>
                        <w:rPr>
                          <w:rFonts w:ascii="Calibri" w:eastAsia="Calibri" w:hAnsi="Calibri" w:cs="Calibri"/>
                        </w:rPr>
                        <w:t xml:space="preserve"> Fortunately, I haven’t lost my job to the COVID pandemic. A heard a lot of OFW lost</w:t>
                      </w:r>
                      <w:r>
                        <w:rPr>
                          <w:rFonts w:ascii="Calibri" w:eastAsia="Calibri" w:hAnsi="Calibri" w:cs="Calibri"/>
                        </w:rPr>
                        <w:t xml:space="preserve"> </w:t>
                      </w:r>
                      <w:r>
                        <w:rPr>
                          <w:rFonts w:ascii="Calibri" w:eastAsia="Calibri" w:hAnsi="Calibri" w:cs="Calibri"/>
                        </w:rPr>
                        <w:t xml:space="preserve">their jobs amid pandemic and are forced to go back home. </w:t>
                      </w:r>
                    </w:p>
                    <w:p w:rsidR="009248D7" w:rsidRDefault="009248D7" w:rsidP="009248D7">
                      <w:pPr>
                        <w:spacing w:before="240" w:after="240"/>
                        <w:ind w:firstLine="720"/>
                        <w:rPr>
                          <w:ins w:id="15" w:author="Ghyllan Denola" w:date="2021-05-17T15:25:00Z"/>
                          <w:rFonts w:ascii="Calibri" w:eastAsia="Calibri" w:hAnsi="Calibri" w:cs="Calibri"/>
                        </w:rPr>
                      </w:pPr>
                      <w:r>
                        <w:rPr>
                          <w:rFonts w:ascii="Calibri" w:eastAsia="Calibri" w:hAnsi="Calibri" w:cs="Calibri"/>
                        </w:rPr>
                        <w:t xml:space="preserve">Player: Yeah, there are around </w:t>
                      </w:r>
                      <w:ins w:id="16" w:author="Ghyllan Denola" w:date="2021-05-17T15:34:00Z">
                        <w:r>
                          <w:rPr>
                            <w:rFonts w:ascii="Calibri" w:eastAsia="Calibri" w:hAnsi="Calibri" w:cs="Calibri"/>
                          </w:rPr>
                          <w:t xml:space="preserve">13,000 </w:t>
                        </w:r>
                      </w:ins>
                      <w:del w:id="17" w:author="Ghyllan Denola" w:date="2021-05-17T15:34:00Z">
                        <w:r>
                          <w:rPr>
                            <w:rFonts w:ascii="Calibri" w:eastAsia="Calibri" w:hAnsi="Calibri" w:cs="Calibri"/>
                          </w:rPr>
                          <w:delText>26,000</w:delText>
                        </w:r>
                      </w:del>
                      <w:r>
                        <w:rPr>
                          <w:rFonts w:ascii="Calibri" w:eastAsia="Calibri" w:hAnsi="Calibri" w:cs="Calibri"/>
                        </w:rPr>
                        <w:t xml:space="preserve"> OFW returning this month. It’s sad</w:t>
                      </w:r>
                      <w:r w:rsidRPr="00984D95">
                        <w:rPr>
                          <w:rFonts w:ascii="Calibri" w:eastAsia="Calibri" w:hAnsi="Calibri" w:cs="Calibri"/>
                          <w:strike/>
                        </w:rPr>
                        <w:t xml:space="preserve"> how so much can change in so little time</w:t>
                      </w:r>
                      <w:r>
                        <w:rPr>
                          <w:rFonts w:ascii="Calibri" w:eastAsia="Calibri" w:hAnsi="Calibri" w:cs="Calibri"/>
                        </w:rPr>
                        <w:t>.</w:t>
                      </w:r>
                    </w:p>
                    <w:p w:rsidR="009248D7" w:rsidRDefault="009248D7" w:rsidP="009248D7">
                      <w:pPr>
                        <w:spacing w:before="240" w:after="240"/>
                        <w:ind w:firstLine="720"/>
                        <w:rPr>
                          <w:rFonts w:ascii="Calibri" w:eastAsia="Calibri" w:hAnsi="Calibri" w:cs="Calibri"/>
                        </w:rPr>
                      </w:pPr>
                      <w:ins w:id="18" w:author="Ghyllan Denola" w:date="2021-05-17T15:25:00Z">
                        <w:r>
                          <w:rPr>
                            <w:rFonts w:ascii="Calibri" w:eastAsia="Calibri" w:hAnsi="Calibri" w:cs="Calibri"/>
                          </w:rPr>
                          <w:t>Player: After their arrival they are required to undergo a 14-day facility-based quarantine.</w:t>
                        </w:r>
                      </w:ins>
                    </w:p>
                    <w:p w:rsidR="003116AC" w:rsidRDefault="003116AC" w:rsidP="00386596">
                      <w:pPr>
                        <w:spacing w:before="240" w:after="240"/>
                        <w:ind w:firstLine="720"/>
                        <w:rPr>
                          <w:rFonts w:ascii="Calibri" w:eastAsia="Calibri" w:hAnsi="Calibri" w:cs="Calibri"/>
                        </w:rPr>
                      </w:pPr>
                      <w:r>
                        <w:rPr>
                          <w:rFonts w:ascii="Calibri" w:eastAsia="Calibri" w:hAnsi="Calibri" w:cs="Calibri"/>
                        </w:rPr>
                        <w:t xml:space="preserve">Dad: </w:t>
                      </w:r>
                      <w:ins w:id="19" w:author="Ghyllan Denola" w:date="2021-05-17T15:27:00Z">
                        <w:r>
                          <w:rPr>
                            <w:rFonts w:ascii="Calibri" w:eastAsia="Calibri" w:hAnsi="Calibri" w:cs="Calibri"/>
                          </w:rPr>
                          <w:t xml:space="preserve">By the way, how are </w:t>
                        </w:r>
                      </w:ins>
                      <w:del w:id="20" w:author="Ghyllan Denola" w:date="2021-05-17T15:27:00Z">
                        <w:r>
                          <w:rPr>
                            <w:rFonts w:ascii="Calibri" w:eastAsia="Calibri" w:hAnsi="Calibri" w:cs="Calibri"/>
                          </w:rPr>
                          <w:delText>How’s</w:delText>
                        </w:r>
                      </w:del>
                      <w:r>
                        <w:rPr>
                          <w:rFonts w:ascii="Calibri" w:eastAsia="Calibri" w:hAnsi="Calibri" w:cs="Calibri"/>
                        </w:rPr>
                        <w:t xml:space="preserve"> your mom and brother holding up? I’ve been getting complaints about yours and Prince’s bickering.</w:t>
                      </w:r>
                    </w:p>
                    <w:p w:rsidR="003116AC" w:rsidRDefault="00386596" w:rsidP="003116AC">
                      <w:pPr>
                        <w:spacing w:before="240" w:after="240"/>
                        <w:rPr>
                          <w:rFonts w:ascii="Calibri" w:eastAsia="Calibri" w:hAnsi="Calibri" w:cs="Calibri"/>
                        </w:rPr>
                      </w:pPr>
                      <w:r>
                        <w:rPr>
                          <w:rFonts w:ascii="Calibri" w:eastAsia="Calibri" w:hAnsi="Calibri" w:cs="Calibri"/>
                        </w:rPr>
                        <w:tab/>
                      </w:r>
                      <w:r w:rsidR="003116AC">
                        <w:rPr>
                          <w:rFonts w:ascii="Calibri" w:eastAsia="Calibri" w:hAnsi="Calibri" w:cs="Calibri"/>
                        </w:rPr>
                        <w:t xml:space="preserve">Player: The house has become </w:t>
                      </w:r>
                      <w:r w:rsidRPr="00386596">
                        <w:rPr>
                          <w:rFonts w:ascii="Calibri" w:eastAsia="Calibri" w:hAnsi="Calibri" w:cs="Calibri"/>
                          <w:strike/>
                        </w:rPr>
                        <w:t>more</w:t>
                      </w:r>
                      <w:r>
                        <w:rPr>
                          <w:rFonts w:ascii="Calibri" w:eastAsia="Calibri" w:hAnsi="Calibri" w:cs="Calibri"/>
                        </w:rPr>
                        <w:t xml:space="preserve"> </w:t>
                      </w:r>
                      <w:r w:rsidR="003116AC">
                        <w:rPr>
                          <w:rFonts w:ascii="Calibri" w:eastAsia="Calibri" w:hAnsi="Calibri" w:cs="Calibri"/>
                        </w:rPr>
                        <w:t xml:space="preserve">livelier than ever now that we have to stay home 24/7. </w:t>
                      </w:r>
                    </w:p>
                    <w:p w:rsidR="003116AC" w:rsidRDefault="00386596" w:rsidP="003116AC">
                      <w:pPr>
                        <w:spacing w:before="240" w:after="240"/>
                        <w:rPr>
                          <w:rFonts w:ascii="Calibri" w:eastAsia="Calibri" w:hAnsi="Calibri" w:cs="Calibri"/>
                        </w:rPr>
                      </w:pPr>
                      <w:r>
                        <w:rPr>
                          <w:rFonts w:ascii="Calibri" w:eastAsia="Calibri" w:hAnsi="Calibri" w:cs="Calibri"/>
                        </w:rPr>
                        <w:tab/>
                      </w:r>
                      <w:r w:rsidR="003116AC">
                        <w:rPr>
                          <w:rFonts w:ascii="Calibri" w:eastAsia="Calibri" w:hAnsi="Calibri" w:cs="Calibri"/>
                        </w:rPr>
                        <w:t>Dad: Don’t drive your mom too crazy with your antics.</w:t>
                      </w:r>
                    </w:p>
                    <w:p w:rsidR="003116AC" w:rsidRDefault="00386596" w:rsidP="003116AC">
                      <w:pPr>
                        <w:spacing w:before="240" w:after="240"/>
                        <w:rPr>
                          <w:rFonts w:ascii="Calibri" w:eastAsia="Calibri" w:hAnsi="Calibri" w:cs="Calibri"/>
                        </w:rPr>
                      </w:pPr>
                      <w:r>
                        <w:rPr>
                          <w:rFonts w:ascii="Calibri" w:eastAsia="Calibri" w:hAnsi="Calibri" w:cs="Calibri"/>
                        </w:rPr>
                        <w:tab/>
                      </w:r>
                      <w:r w:rsidR="003116AC">
                        <w:rPr>
                          <w:rFonts w:ascii="Calibri" w:eastAsia="Calibri" w:hAnsi="Calibri" w:cs="Calibri"/>
                        </w:rPr>
                        <w:t>Player: No promises. Let me tell you that one time when Prince got mad over a video game...</w:t>
                      </w:r>
                    </w:p>
                    <w:p w:rsidR="00386596" w:rsidRDefault="00386596" w:rsidP="00386596">
                      <w:pPr>
                        <w:spacing w:before="240" w:after="240"/>
                        <w:rPr>
                          <w:rFonts w:ascii="Calibri" w:eastAsia="Calibri" w:hAnsi="Calibri" w:cs="Calibri"/>
                          <w:b/>
                        </w:rPr>
                      </w:pPr>
                      <w:r>
                        <w:rPr>
                          <w:rFonts w:ascii="Calibri" w:eastAsia="Calibri" w:hAnsi="Calibri" w:cs="Calibri"/>
                        </w:rPr>
                        <w:t>4</w:t>
                      </w:r>
                      <w:r>
                        <w:rPr>
                          <w:rFonts w:ascii="Calibri" w:eastAsia="Calibri" w:hAnsi="Calibri" w:cs="Calibri"/>
                          <w:b/>
                        </w:rPr>
                        <w:t>: Exercise</w:t>
                      </w:r>
                    </w:p>
                    <w:p w:rsidR="00386596" w:rsidRDefault="00386596" w:rsidP="00386596">
                      <w:pPr>
                        <w:spacing w:before="240" w:after="240"/>
                        <w:rPr>
                          <w:rFonts w:ascii="Calibri" w:eastAsia="Calibri" w:hAnsi="Calibri" w:cs="Calibri"/>
                        </w:rPr>
                      </w:pPr>
                      <w:r>
                        <w:rPr>
                          <w:rFonts w:ascii="Calibri" w:eastAsia="Calibri" w:hAnsi="Calibri" w:cs="Calibri"/>
                          <w:b/>
                        </w:rPr>
                        <w:tab/>
                      </w:r>
                      <w:r>
                        <w:rPr>
                          <w:rFonts w:ascii="Calibri" w:eastAsia="Calibri" w:hAnsi="Calibri" w:cs="Calibri"/>
                        </w:rPr>
                        <w:t>Player: Alright, time to work hard and get my quarantine bod. Starting with a simple stretching.</w:t>
                      </w:r>
                    </w:p>
                    <w:p w:rsidR="00386596" w:rsidRDefault="00386596" w:rsidP="00386596">
                      <w:pPr>
                        <w:spacing w:before="240" w:after="240"/>
                        <w:rPr>
                          <w:rFonts w:ascii="Calibri" w:eastAsia="Calibri" w:hAnsi="Calibri" w:cs="Calibri"/>
                        </w:rPr>
                      </w:pPr>
                      <w:r>
                        <w:rPr>
                          <w:rFonts w:ascii="Calibri" w:eastAsia="Calibri" w:hAnsi="Calibri" w:cs="Calibri"/>
                        </w:rPr>
                        <w:tab/>
                        <w:t>Player: One. Two. Three. Four. Five. Six. Seven. Eight. Next.</w:t>
                      </w:r>
                    </w:p>
                    <w:p w:rsidR="00386596" w:rsidRDefault="00386596" w:rsidP="00386596">
                      <w:pPr>
                        <w:spacing w:before="240" w:after="240"/>
                        <w:rPr>
                          <w:rFonts w:ascii="Calibri" w:eastAsia="Calibri" w:hAnsi="Calibri" w:cs="Calibri"/>
                        </w:rPr>
                      </w:pPr>
                      <w:r>
                        <w:rPr>
                          <w:rFonts w:ascii="Calibri" w:eastAsia="Calibri" w:hAnsi="Calibri" w:cs="Calibri"/>
                        </w:rPr>
                        <w:tab/>
                        <w:t>Player: One. Two. Three. Four. Five. Six. Seven. Eight.</w:t>
                      </w:r>
                    </w:p>
                    <w:p w:rsidR="00386596" w:rsidRDefault="00386596" w:rsidP="00386596">
                      <w:pPr>
                        <w:spacing w:before="240" w:after="240"/>
                        <w:rPr>
                          <w:rFonts w:ascii="Calibri" w:eastAsia="Calibri" w:hAnsi="Calibri" w:cs="Calibri"/>
                        </w:rPr>
                      </w:pPr>
                      <w:r>
                        <w:rPr>
                          <w:rFonts w:ascii="Calibri" w:eastAsia="Calibri" w:hAnsi="Calibri" w:cs="Calibri"/>
                        </w:rPr>
                        <w:tab/>
                        <w:t>Player: Now for some jumping jacks.</w:t>
                      </w:r>
                    </w:p>
                    <w:p w:rsidR="00386596" w:rsidRDefault="00386596" w:rsidP="00386596">
                      <w:pPr>
                        <w:spacing w:before="240" w:after="240"/>
                        <w:rPr>
                          <w:rFonts w:ascii="Calibri" w:eastAsia="Calibri" w:hAnsi="Calibri" w:cs="Calibri"/>
                        </w:rPr>
                      </w:pPr>
                      <w:r>
                        <w:rPr>
                          <w:rFonts w:ascii="Calibri" w:eastAsia="Calibri" w:hAnsi="Calibri" w:cs="Calibri"/>
                        </w:rPr>
                        <w:tab/>
                        <w:t>Player: One. Two. Three. Four. Five. Six. Seven. Eight.</w:t>
                      </w:r>
                    </w:p>
                    <w:p w:rsidR="00386596" w:rsidRDefault="00386596" w:rsidP="00386596">
                      <w:pPr>
                        <w:spacing w:before="240" w:after="240"/>
                        <w:rPr>
                          <w:rFonts w:ascii="Calibri" w:eastAsia="Calibri" w:hAnsi="Calibri" w:cs="Calibri"/>
                        </w:rPr>
                      </w:pPr>
                      <w:r>
                        <w:rPr>
                          <w:rFonts w:ascii="Calibri" w:eastAsia="Calibri" w:hAnsi="Calibri" w:cs="Calibri"/>
                        </w:rPr>
                        <w:tab/>
                        <w:t>Player: Yeah! I can feel my body changing already. Quarantine bod here I come.</w:t>
                      </w:r>
                    </w:p>
                    <w:p w:rsidR="00386596" w:rsidRDefault="00386596" w:rsidP="00386596">
                      <w:pPr>
                        <w:spacing w:before="240" w:after="240"/>
                        <w:rPr>
                          <w:rFonts w:ascii="Calibri" w:eastAsia="Calibri" w:hAnsi="Calibri" w:cs="Calibri"/>
                        </w:rPr>
                      </w:pPr>
                      <w:r>
                        <w:rPr>
                          <w:rFonts w:ascii="Calibri" w:eastAsia="Calibri" w:hAnsi="Calibri" w:cs="Calibri"/>
                        </w:rPr>
                        <w:tab/>
                        <w:t>---</w:t>
                      </w:r>
                    </w:p>
                    <w:p w:rsidR="00386596" w:rsidRDefault="00386596" w:rsidP="00386596">
                      <w:pPr>
                        <w:spacing w:before="240" w:after="240"/>
                        <w:rPr>
                          <w:rFonts w:ascii="Calibri" w:eastAsia="Calibri" w:hAnsi="Calibri" w:cs="Calibri"/>
                        </w:rPr>
                      </w:pPr>
                      <w:r>
                        <w:rPr>
                          <w:rFonts w:ascii="Calibri" w:eastAsia="Calibri" w:hAnsi="Calibri" w:cs="Calibri"/>
                        </w:rPr>
                        <w:tab/>
                      </w:r>
                      <w:r w:rsidRPr="00ED1754">
                        <w:rPr>
                          <w:rFonts w:ascii="Calibri" w:eastAsia="Calibri" w:hAnsi="Calibri" w:cs="Calibri"/>
                          <w:color w:val="ED7D31" w:themeColor="accent2"/>
                        </w:rPr>
                        <w:t>*eating sfx*</w:t>
                      </w:r>
                    </w:p>
                    <w:p w:rsidR="00386596" w:rsidRDefault="00386596" w:rsidP="00386596">
                      <w:pPr>
                        <w:spacing w:before="240" w:after="240"/>
                        <w:rPr>
                          <w:rFonts w:ascii="Calibri" w:eastAsia="Calibri" w:hAnsi="Calibri" w:cs="Calibri"/>
                        </w:rPr>
                      </w:pPr>
                      <w:r>
                        <w:rPr>
                          <w:rFonts w:ascii="Calibri" w:eastAsia="Calibri" w:hAnsi="Calibri" w:cs="Calibri"/>
                        </w:rPr>
                        <w:tab/>
                        <w:t>Prince: Weren’t you exercising not too long ago?</w:t>
                      </w:r>
                    </w:p>
                    <w:p w:rsidR="00386596" w:rsidRDefault="00386596" w:rsidP="00386596">
                      <w:pPr>
                        <w:spacing w:before="240" w:after="240"/>
                        <w:rPr>
                          <w:rFonts w:ascii="Calibri" w:eastAsia="Calibri" w:hAnsi="Calibri" w:cs="Calibri"/>
                        </w:rPr>
                      </w:pPr>
                      <w:r>
                        <w:rPr>
                          <w:rFonts w:ascii="Calibri" w:eastAsia="Calibri" w:hAnsi="Calibri" w:cs="Calibri"/>
                        </w:rPr>
                        <w:tab/>
                        <w:t>Player: I got lazy. I’ll continue tomorrow.</w:t>
                      </w:r>
                    </w:p>
                    <w:p w:rsidR="00386596" w:rsidRDefault="00386596" w:rsidP="00386596">
                      <w:pPr>
                        <w:spacing w:before="240" w:after="240"/>
                        <w:rPr>
                          <w:rFonts w:ascii="Calibri" w:eastAsia="Calibri" w:hAnsi="Calibri" w:cs="Calibri"/>
                        </w:rPr>
                      </w:pPr>
                      <w:r>
                        <w:rPr>
                          <w:rFonts w:ascii="Calibri" w:eastAsia="Calibri" w:hAnsi="Calibri" w:cs="Calibri"/>
                        </w:rPr>
                        <w:tab/>
                        <w:t>Prince: Sure. Whatever you say.</w:t>
                      </w:r>
                    </w:p>
                    <w:p w:rsidR="00386596" w:rsidRDefault="00386596" w:rsidP="003116AC">
                      <w:pPr>
                        <w:spacing w:before="240" w:after="240"/>
                        <w:rPr>
                          <w:rFonts w:ascii="Calibri" w:eastAsia="Calibri" w:hAnsi="Calibri" w:cs="Calibri"/>
                        </w:rPr>
                      </w:pPr>
                    </w:p>
                    <w:p w:rsidR="003116AC" w:rsidRPr="0033083C" w:rsidRDefault="003116AC" w:rsidP="003116AC">
                      <w:pPr>
                        <w:spacing w:before="240" w:after="240"/>
                        <w:rPr>
                          <w:rFonts w:ascii="Calibri" w:eastAsia="Calibri" w:hAnsi="Calibri" w:cs="Calibri"/>
                          <w:color w:val="4472C4" w:themeColor="accent5"/>
                        </w:rPr>
                      </w:pPr>
                    </w:p>
                    <w:p w:rsidR="003116AC" w:rsidRPr="00734669" w:rsidRDefault="003116AC" w:rsidP="003116AC">
                      <w:pPr>
                        <w:rPr>
                          <w:b/>
                          <w:color w:val="4472C4" w:themeColor="accent5"/>
                        </w:rPr>
                      </w:pPr>
                    </w:p>
                  </w:txbxContent>
                </v:textbox>
                <w10:anchorlock/>
              </v:shape>
            </w:pict>
          </mc:Fallback>
        </mc:AlternateContent>
      </w:r>
    </w:p>
    <w:p w:rsidR="00FF5FC7" w:rsidRDefault="00FF5FC7" w:rsidP="004A71E2">
      <w:pPr>
        <w:tabs>
          <w:tab w:val="left" w:pos="4635"/>
        </w:tabs>
        <w:spacing w:before="240" w:after="240"/>
        <w:rPr>
          <w:color w:val="FF0000"/>
          <w:lang w:val="en-US"/>
        </w:rPr>
      </w:pPr>
    </w:p>
    <w:p w:rsidR="00FF5FC7" w:rsidRDefault="00FF5FC7" w:rsidP="004A71E2">
      <w:pPr>
        <w:tabs>
          <w:tab w:val="left" w:pos="4635"/>
        </w:tabs>
        <w:spacing w:before="240" w:after="240"/>
        <w:rPr>
          <w:color w:val="FF0000"/>
          <w:lang w:val="en-US"/>
        </w:rPr>
      </w:pPr>
    </w:p>
    <w:p w:rsidR="00FF5FC7" w:rsidRDefault="00FF5FC7" w:rsidP="004A71E2">
      <w:pPr>
        <w:tabs>
          <w:tab w:val="left" w:pos="4635"/>
        </w:tabs>
        <w:spacing w:before="240" w:after="240"/>
        <w:rPr>
          <w:color w:val="FF0000"/>
          <w:lang w:val="en-US"/>
        </w:rPr>
      </w:pPr>
    </w:p>
    <w:p w:rsidR="00FF5FC7" w:rsidRDefault="00FF5FC7" w:rsidP="004A71E2">
      <w:pPr>
        <w:tabs>
          <w:tab w:val="left" w:pos="4635"/>
        </w:tabs>
        <w:spacing w:before="240" w:after="240"/>
        <w:rPr>
          <w:color w:val="FF0000"/>
          <w:lang w:val="en-US"/>
        </w:rPr>
      </w:pPr>
    </w:p>
    <w:p w:rsidR="00BB0276" w:rsidRPr="00C76C11" w:rsidRDefault="00BB0276" w:rsidP="004A71E2">
      <w:pPr>
        <w:tabs>
          <w:tab w:val="left" w:pos="4635"/>
        </w:tabs>
        <w:spacing w:before="240" w:after="240"/>
        <w:rPr>
          <w:color w:val="FF0000"/>
          <w:lang w:val="en-US"/>
        </w:rPr>
      </w:pPr>
      <w:r w:rsidRPr="00C76C11">
        <w:rPr>
          <w:color w:val="FF0000"/>
          <w:lang w:val="en-US"/>
        </w:rPr>
        <w:t xml:space="preserve">DATE: </w:t>
      </w:r>
      <w:r w:rsidR="00720B96" w:rsidRPr="00C76C11">
        <w:rPr>
          <w:color w:val="FF0000"/>
          <w:lang w:val="en-US"/>
        </w:rPr>
        <w:t>APRIL</w:t>
      </w:r>
      <w:r w:rsidR="004A71E2" w:rsidRPr="00C76C11">
        <w:rPr>
          <w:color w:val="FF0000"/>
          <w:lang w:val="en-US"/>
        </w:rPr>
        <w:t xml:space="preserve"> </w:t>
      </w:r>
      <w:r w:rsidRPr="00C76C11">
        <w:rPr>
          <w:color w:val="FF0000"/>
          <w:lang w:val="en-US"/>
        </w:rPr>
        <w:t xml:space="preserve">2020, </w:t>
      </w:r>
      <w:r w:rsidR="008D319C" w:rsidRPr="00C76C11">
        <w:rPr>
          <w:color w:val="FF0000"/>
          <w:lang w:val="en-US"/>
        </w:rPr>
        <w:t>1</w:t>
      </w:r>
      <w:r w:rsidR="00720B96" w:rsidRPr="00C76C11">
        <w:rPr>
          <w:color w:val="FF0000"/>
          <w:lang w:val="en-US"/>
        </w:rPr>
        <w:t>:00 pm, week</w:t>
      </w:r>
      <w:r w:rsidR="00CF5003" w:rsidRPr="00C76C11">
        <w:rPr>
          <w:color w:val="FF0000"/>
          <w:lang w:val="en-US"/>
        </w:rPr>
        <w:t xml:space="preserve"> 4</w:t>
      </w:r>
      <w:r w:rsidRPr="00C76C11">
        <w:rPr>
          <w:color w:val="FF0000"/>
          <w:lang w:val="en-US"/>
        </w:rPr>
        <w:t>, living room</w:t>
      </w:r>
      <w:r w:rsidR="008D319C" w:rsidRPr="00C76C11">
        <w:rPr>
          <w:color w:val="FF0000"/>
          <w:lang w:val="en-US"/>
        </w:rPr>
        <w:t>, ECQ</w:t>
      </w:r>
      <w:r w:rsidR="004A71E2" w:rsidRPr="00C76C11">
        <w:rPr>
          <w:color w:val="FF0000"/>
          <w:lang w:val="en-US"/>
        </w:rPr>
        <w:tab/>
      </w: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 xml:space="preserve">Prince: How long do we have to keep this up? It’s been </w:t>
      </w:r>
      <w:r w:rsidRPr="00C76C11">
        <w:rPr>
          <w:rFonts w:ascii="Calibri" w:eastAsia="Calibri" w:hAnsi="Calibri" w:cs="Calibri"/>
          <w:strike/>
        </w:rPr>
        <w:t>three</w:t>
      </w:r>
      <w:r w:rsidRPr="00C76C11">
        <w:rPr>
          <w:rFonts w:ascii="Calibri" w:eastAsia="Calibri" w:hAnsi="Calibri" w:cs="Calibri"/>
        </w:rPr>
        <w:t xml:space="preserve"> months since quarantine started and I’m starting to feel restless. I have nothing else to do and I’m getting bored.</w:t>
      </w: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Carla (mom): You should try helping around the house more often, that way you wouldn’t be bored. Now stop your whining, the news is on.</w:t>
      </w: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Reporter: Good afternoon and welcome to ABC News Network…</w:t>
      </w: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Reporter: Areas under MECQ and GCQ may allow business activities to resume - requiring strict compliance with minimum safety standards and protocols.</w:t>
      </w:r>
    </w:p>
    <w:p w:rsidR="00CF5003" w:rsidRPr="00C76C11" w:rsidRDefault="00CF5003" w:rsidP="00BB0276">
      <w:pPr>
        <w:spacing w:before="240" w:after="240"/>
        <w:rPr>
          <w:rFonts w:ascii="Calibri" w:eastAsia="Calibri" w:hAnsi="Calibri" w:cs="Calibri"/>
        </w:rPr>
      </w:pP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Reporter: Public transportations is limited and crossing over to other regions remains banned…</w:t>
      </w: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Prince: I don’t get it. What’s the difference between ECQ, MECQ and GCQ?</w:t>
      </w:r>
    </w:p>
    <w:p w:rsidR="00BB0276" w:rsidRPr="00C76C11" w:rsidRDefault="00BB0276" w:rsidP="00BB0276">
      <w:pPr>
        <w:tabs>
          <w:tab w:val="left" w:pos="1843"/>
        </w:tabs>
        <w:rPr>
          <w:rFonts w:ascii="Calibri" w:eastAsia="Calibri" w:hAnsi="Calibri" w:cs="Calibri"/>
        </w:rPr>
      </w:pPr>
      <w:r w:rsidRPr="00C76C11">
        <w:rPr>
          <w:rFonts w:ascii="Calibri" w:eastAsia="Calibri" w:hAnsi="Calibri" w:cs="Calibri"/>
        </w:rPr>
        <w:t>Carla</w:t>
      </w:r>
      <w:r w:rsidRPr="006F6D98">
        <w:rPr>
          <w:rFonts w:ascii="Calibri" w:eastAsia="Calibri" w:hAnsi="Calibri" w:cs="Calibri"/>
          <w:b/>
        </w:rPr>
        <w:t>: ECQ or Enhanced Community Quarantine</w:t>
      </w:r>
      <w:r w:rsidRPr="00C76C11">
        <w:rPr>
          <w:rFonts w:ascii="Calibri" w:eastAsia="Calibri" w:hAnsi="Calibri" w:cs="Calibri"/>
        </w:rPr>
        <w:t xml:space="preserve"> means there are no activities except for utility services, food, services, water, and other essential sectors. There are no public transportations or physical classes.</w:t>
      </w:r>
    </w:p>
    <w:p w:rsidR="00EF3712" w:rsidRPr="00C76C11" w:rsidRDefault="00EF3712" w:rsidP="00BB0276">
      <w:pPr>
        <w:tabs>
          <w:tab w:val="left" w:pos="1843"/>
        </w:tabs>
        <w:rPr>
          <w:ins w:id="21" w:author="Ghyllan Denola" w:date="2021-05-17T15:44:00Z"/>
          <w:rFonts w:ascii="Calibri" w:eastAsia="Calibri" w:hAnsi="Calibri" w:cs="Calibri"/>
        </w:rPr>
      </w:pPr>
      <w:r w:rsidRPr="00C76C11">
        <w:rPr>
          <w:rFonts w:ascii="Calibri" w:eastAsia="Calibri" w:hAnsi="Calibri" w:cs="Calibri"/>
          <w:noProof/>
          <w:lang w:eastAsia="en-PH"/>
        </w:rPr>
        <mc:AlternateContent>
          <mc:Choice Requires="wps">
            <w:drawing>
              <wp:inline distT="0" distB="0" distL="0" distR="0" wp14:anchorId="3460BBF2" wp14:editId="7E171212">
                <wp:extent cx="5791200" cy="1847850"/>
                <wp:effectExtent l="0" t="0" r="19050" b="19050"/>
                <wp:docPr id="14" name="Text Box 14"/>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F3712" w:rsidRDefault="00EF3712" w:rsidP="00EF3712">
                            <w:pPr>
                              <w:rPr>
                                <w:lang w:val="en-US"/>
                              </w:rPr>
                            </w:pPr>
                            <w:r>
                              <w:rPr>
                                <w:lang w:val="en-US"/>
                              </w:rPr>
                              <w:t>ACHIEVEMENT: New information unlocked.</w:t>
                            </w:r>
                          </w:p>
                          <w:p w:rsidR="00EF3712" w:rsidRDefault="00EF3712" w:rsidP="00EF3712">
                            <w:pPr>
                              <w:rPr>
                                <w:lang w:val="en-US"/>
                              </w:rPr>
                            </w:pPr>
                            <w:r>
                              <w:rPr>
                                <w:lang w:val="en-US"/>
                              </w:rPr>
                              <w:t>TITLE: Enhanced Community Quarantine</w:t>
                            </w:r>
                          </w:p>
                          <w:p w:rsidR="00EF3712" w:rsidRDefault="00EF3712" w:rsidP="00EF3712">
                            <w:pPr>
                              <w:rPr>
                                <w:lang w:val="en-US"/>
                              </w:rPr>
                            </w:pPr>
                            <w:r>
                              <w:rPr>
                                <w:lang w:val="en-US"/>
                              </w:rPr>
                              <w:t>ECQ or Enhanced Community Quarantine is a state where home quarantine is strictly implemented in every household to prevent the spread of the novel coronavirus.</w:t>
                            </w:r>
                          </w:p>
                          <w:p w:rsidR="00EF3712" w:rsidRDefault="00EF3712" w:rsidP="00EF3712">
                            <w:pPr>
                              <w:rPr>
                                <w:lang w:val="en-US"/>
                              </w:rPr>
                            </w:pPr>
                            <w:r>
                              <w:rPr>
                                <w:lang w:val="en-US"/>
                              </w:rPr>
                              <w:t xml:space="preserve">For more information check: </w:t>
                            </w:r>
                            <w:hyperlink r:id="rId13" w:history="1">
                              <w:r w:rsidRPr="00AD1056">
                                <w:rPr>
                                  <w:rStyle w:val="Hyperlink"/>
                                  <w:lang w:val="en-US"/>
                                </w:rPr>
                                <w:t>https://doh.gov.ph/sites/default/files/health-update/IATF-RESO-12.pdf</w:t>
                              </w:r>
                            </w:hyperlink>
                          </w:p>
                          <w:p w:rsidR="00EF3712" w:rsidRDefault="00EF3712" w:rsidP="00EF3712">
                            <w:pPr>
                              <w:rPr>
                                <w:lang w:val="en-US"/>
                              </w:rPr>
                            </w:pPr>
                          </w:p>
                          <w:p w:rsidR="00EF3712" w:rsidRPr="00247A74" w:rsidRDefault="00EF3712" w:rsidP="00EF371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60BBF2" id="Text Box 14" o:spid="_x0000_s1037"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" fillcolor="white [3201]" strokeweight=".5pt">
                <v:textbox>
                  <w:txbxContent>
                    <w:p w:rsidR="00EF3712" w:rsidRDefault="00EF3712" w:rsidP="00EF3712">
                      <w:pPr>
                        <w:rPr>
                          <w:lang w:val="en-US"/>
                        </w:rPr>
                      </w:pPr>
                      <w:r>
                        <w:rPr>
                          <w:lang w:val="en-US"/>
                        </w:rPr>
                        <w:t>ACHIEVEMENT: New information unlocked.</w:t>
                      </w:r>
                    </w:p>
                    <w:p w:rsidR="00EF3712" w:rsidRDefault="00EF3712" w:rsidP="00EF3712">
                      <w:pPr>
                        <w:rPr>
                          <w:lang w:val="en-US"/>
                        </w:rPr>
                      </w:pPr>
                      <w:r>
                        <w:rPr>
                          <w:lang w:val="en-US"/>
                        </w:rPr>
                        <w:t>TITLE: Enhanced Community Quarantine</w:t>
                      </w:r>
                    </w:p>
                    <w:p w:rsidR="00EF3712" w:rsidRDefault="00EF3712" w:rsidP="00EF3712">
                      <w:pPr>
                        <w:rPr>
                          <w:lang w:val="en-US"/>
                        </w:rPr>
                      </w:pPr>
                      <w:r>
                        <w:rPr>
                          <w:lang w:val="en-US"/>
                        </w:rPr>
                        <w:t>ECQ or Enhanced Community Quarantine is a state where home quarantine is strictly implemented in every household to prevent the spread of the novel coronavirus.</w:t>
                      </w:r>
                    </w:p>
                    <w:p w:rsidR="00EF3712" w:rsidRDefault="00EF3712" w:rsidP="00EF3712">
                      <w:pPr>
                        <w:rPr>
                          <w:lang w:val="en-US"/>
                        </w:rPr>
                      </w:pPr>
                      <w:r>
                        <w:rPr>
                          <w:lang w:val="en-US"/>
                        </w:rPr>
                        <w:t xml:space="preserve">For more information check: </w:t>
                      </w:r>
                      <w:hyperlink r:id="rId14" w:history="1">
                        <w:r w:rsidRPr="00AD1056">
                          <w:rPr>
                            <w:rStyle w:val="Hyperlink"/>
                            <w:lang w:val="en-US"/>
                          </w:rPr>
                          <w:t>https://doh.gov.ph/sites/default/files/health-update/IATF-RESO-12.pdf</w:t>
                        </w:r>
                      </w:hyperlink>
                    </w:p>
                    <w:p w:rsidR="00EF3712" w:rsidRDefault="00EF3712" w:rsidP="00EF3712">
                      <w:pPr>
                        <w:rPr>
                          <w:lang w:val="en-US"/>
                        </w:rPr>
                      </w:pPr>
                    </w:p>
                    <w:p w:rsidR="00EF3712" w:rsidRPr="00247A74" w:rsidRDefault="00EF3712" w:rsidP="00EF3712">
                      <w:pPr>
                        <w:rPr>
                          <w:lang w:val="en-US"/>
                        </w:rPr>
                      </w:pPr>
                    </w:p>
                  </w:txbxContent>
                </v:textbox>
                <w10:anchorlock/>
              </v:shape>
            </w:pict>
          </mc:Fallback>
        </mc:AlternateContent>
      </w:r>
    </w:p>
    <w:p w:rsidR="00BB0276" w:rsidRPr="00C76C11" w:rsidRDefault="00BB0276" w:rsidP="00BB0276">
      <w:pPr>
        <w:tabs>
          <w:tab w:val="left" w:pos="1843"/>
        </w:tabs>
        <w:rPr>
          <w:rFonts w:ascii="Calibri" w:eastAsia="Calibri" w:hAnsi="Calibri" w:cs="Calibri"/>
        </w:rPr>
      </w:pPr>
      <w:ins w:id="22" w:author="Ghyllan Denola" w:date="2021-05-17T15:44:00Z">
        <w:r w:rsidRPr="00C76C11">
          <w:rPr>
            <w:rFonts w:ascii="Calibri" w:eastAsia="Calibri" w:hAnsi="Calibri" w:cs="Calibri"/>
          </w:rPr>
          <w:t xml:space="preserve">Carla: </w:t>
        </w:r>
        <w:r w:rsidRPr="006F6D98">
          <w:rPr>
            <w:rFonts w:ascii="Calibri" w:eastAsia="Calibri" w:hAnsi="Calibri" w:cs="Calibri"/>
            <w:b/>
          </w:rPr>
          <w:t>MECQ or Modified ECQ</w:t>
        </w:r>
        <w:r w:rsidRPr="00C76C11">
          <w:rPr>
            <w:rFonts w:ascii="Calibri" w:eastAsia="Calibri" w:hAnsi="Calibri" w:cs="Calibri"/>
          </w:rPr>
          <w:t xml:space="preserve"> still requires people to stay home, some can go out as long as they follow safety protocols like wearing a face mask and maintain 2 meter social distance from others. Government workers can return on-site while others remain working from home.</w:t>
        </w:r>
      </w:ins>
    </w:p>
    <w:p w:rsidR="002607A8" w:rsidRPr="00C76C11" w:rsidRDefault="002607A8" w:rsidP="00BB0276">
      <w:pPr>
        <w:tabs>
          <w:tab w:val="left" w:pos="1843"/>
        </w:tabs>
        <w:rPr>
          <w:ins w:id="23" w:author="Ghyllan Denola" w:date="2021-05-17T15:44:00Z"/>
          <w:rFonts w:ascii="Calibri" w:eastAsia="Calibri" w:hAnsi="Calibri" w:cs="Calibri"/>
        </w:rPr>
      </w:pPr>
      <w:r w:rsidRPr="00C76C11">
        <w:rPr>
          <w:rFonts w:ascii="Calibri" w:eastAsia="Calibri" w:hAnsi="Calibri" w:cs="Calibri"/>
          <w:noProof/>
          <w:lang w:eastAsia="en-PH"/>
        </w:rPr>
        <w:lastRenderedPageBreak/>
        <mc:AlternateContent>
          <mc:Choice Requires="wps">
            <w:drawing>
              <wp:inline distT="0" distB="0" distL="0" distR="0" wp14:anchorId="68005847" wp14:editId="70477EEC">
                <wp:extent cx="5791200" cy="1847850"/>
                <wp:effectExtent l="0" t="0" r="19050" b="19050"/>
                <wp:docPr id="7" name="Text Box 7"/>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07A8" w:rsidRDefault="002607A8" w:rsidP="002607A8">
                            <w:pPr>
                              <w:rPr>
                                <w:lang w:val="en-US"/>
                              </w:rPr>
                            </w:pPr>
                            <w:r>
                              <w:rPr>
                                <w:lang w:val="en-US"/>
                              </w:rPr>
                              <w:t>ACHIEVEMENT: New information unlocked.</w:t>
                            </w:r>
                          </w:p>
                          <w:p w:rsidR="002607A8" w:rsidRDefault="002607A8" w:rsidP="002607A8">
                            <w:pPr>
                              <w:rPr>
                                <w:lang w:val="en-US"/>
                              </w:rPr>
                            </w:pPr>
                            <w:r>
                              <w:rPr>
                                <w:lang w:val="en-US"/>
                              </w:rPr>
                              <w:t>TITLE: Modified Enhanced Community Quarantine</w:t>
                            </w:r>
                          </w:p>
                          <w:p w:rsidR="002607A8" w:rsidRDefault="002607A8" w:rsidP="002607A8">
                            <w:pPr>
                              <w:rPr>
                                <w:lang w:val="en-US"/>
                              </w:rPr>
                            </w:pPr>
                            <w:r>
                              <w:rPr>
                                <w:lang w:val="en-US"/>
                              </w:rPr>
                              <w:t xml:space="preserve">For more information check: </w:t>
                            </w:r>
                          </w:p>
                          <w:p w:rsidR="002607A8" w:rsidRDefault="002607A8" w:rsidP="002607A8">
                            <w:pPr>
                              <w:rPr>
                                <w:lang w:val="en-US"/>
                              </w:rPr>
                            </w:pPr>
                          </w:p>
                          <w:p w:rsidR="002607A8" w:rsidRDefault="002607A8" w:rsidP="002607A8">
                            <w:pPr>
                              <w:rPr>
                                <w:lang w:val="en-US"/>
                              </w:rPr>
                            </w:pPr>
                          </w:p>
                          <w:p w:rsidR="002607A8" w:rsidRDefault="002607A8" w:rsidP="002607A8">
                            <w:pPr>
                              <w:rPr>
                                <w:lang w:val="en-US"/>
                              </w:rPr>
                            </w:pPr>
                          </w:p>
                          <w:p w:rsidR="002607A8" w:rsidRPr="00247A74" w:rsidRDefault="002607A8" w:rsidP="002607A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005847" id="Text Box 7" o:spid="_x0000_s1038"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" fillcolor="white [3201]" strokeweight=".5pt">
                <v:textbox>
                  <w:txbxContent>
                    <w:p w:rsidR="002607A8" w:rsidRDefault="002607A8" w:rsidP="002607A8">
                      <w:pPr>
                        <w:rPr>
                          <w:lang w:val="en-US"/>
                        </w:rPr>
                      </w:pPr>
                      <w:r>
                        <w:rPr>
                          <w:lang w:val="en-US"/>
                        </w:rPr>
                        <w:t>ACHIEVEMENT: New information unlocked.</w:t>
                      </w:r>
                    </w:p>
                    <w:p w:rsidR="002607A8" w:rsidRDefault="002607A8" w:rsidP="002607A8">
                      <w:pPr>
                        <w:rPr>
                          <w:lang w:val="en-US"/>
                        </w:rPr>
                      </w:pPr>
                      <w:r>
                        <w:rPr>
                          <w:lang w:val="en-US"/>
                        </w:rPr>
                        <w:t>TITLE: Modified Enhanced Community Quarantine</w:t>
                      </w:r>
                    </w:p>
                    <w:p w:rsidR="002607A8" w:rsidRDefault="002607A8" w:rsidP="002607A8">
                      <w:pPr>
                        <w:rPr>
                          <w:lang w:val="en-US"/>
                        </w:rPr>
                      </w:pPr>
                      <w:r>
                        <w:rPr>
                          <w:lang w:val="en-US"/>
                        </w:rPr>
                        <w:t xml:space="preserve">For more information check: </w:t>
                      </w:r>
                    </w:p>
                    <w:p w:rsidR="002607A8" w:rsidRDefault="002607A8" w:rsidP="002607A8">
                      <w:pPr>
                        <w:rPr>
                          <w:lang w:val="en-US"/>
                        </w:rPr>
                      </w:pPr>
                    </w:p>
                    <w:p w:rsidR="002607A8" w:rsidRDefault="002607A8" w:rsidP="002607A8">
                      <w:pPr>
                        <w:rPr>
                          <w:lang w:val="en-US"/>
                        </w:rPr>
                      </w:pPr>
                    </w:p>
                    <w:p w:rsidR="002607A8" w:rsidRDefault="002607A8" w:rsidP="002607A8">
                      <w:pPr>
                        <w:rPr>
                          <w:lang w:val="en-US"/>
                        </w:rPr>
                      </w:pPr>
                    </w:p>
                    <w:p w:rsidR="002607A8" w:rsidRPr="00247A74" w:rsidRDefault="002607A8" w:rsidP="002607A8">
                      <w:pPr>
                        <w:rPr>
                          <w:lang w:val="en-US"/>
                        </w:rPr>
                      </w:pPr>
                    </w:p>
                  </w:txbxContent>
                </v:textbox>
                <w10:anchorlock/>
              </v:shape>
            </w:pict>
          </mc:Fallback>
        </mc:AlternateContent>
      </w:r>
    </w:p>
    <w:p w:rsidR="00BB0276" w:rsidRPr="00C76C11" w:rsidRDefault="00BB0276" w:rsidP="00BB0276">
      <w:pPr>
        <w:tabs>
          <w:tab w:val="left" w:pos="1843"/>
        </w:tabs>
        <w:rPr>
          <w:rFonts w:ascii="Calibri" w:eastAsia="Calibri" w:hAnsi="Calibri" w:cs="Calibri"/>
        </w:rPr>
      </w:pPr>
      <w:ins w:id="24" w:author="Ghyllan Denola" w:date="2021-05-17T15:44:00Z">
        <w:r w:rsidRPr="00C76C11">
          <w:rPr>
            <w:rFonts w:ascii="Calibri" w:eastAsia="Calibri" w:hAnsi="Calibri" w:cs="Calibri"/>
          </w:rPr>
          <w:t xml:space="preserve">Carla: </w:t>
        </w:r>
        <w:r w:rsidRPr="006F6D98">
          <w:rPr>
            <w:rFonts w:ascii="Calibri" w:eastAsia="Calibri" w:hAnsi="Calibri" w:cs="Calibri"/>
            <w:b/>
          </w:rPr>
          <w:t>General Community</w:t>
        </w:r>
      </w:ins>
      <w:r w:rsidR="006F6D98" w:rsidRPr="006F6D98">
        <w:rPr>
          <w:rFonts w:ascii="Calibri" w:eastAsia="Calibri" w:hAnsi="Calibri" w:cs="Calibri"/>
          <w:b/>
        </w:rPr>
        <w:t xml:space="preserve"> Quarantine</w:t>
      </w:r>
      <w:ins w:id="25" w:author="Ghyllan Denola" w:date="2021-05-17T15:44:00Z">
        <w:r w:rsidRPr="00C76C11">
          <w:rPr>
            <w:rFonts w:ascii="Calibri" w:eastAsia="Calibri" w:hAnsi="Calibri" w:cs="Calibri"/>
          </w:rPr>
          <w:t>, however, allows people to travel for work while following the safety protocols. Mass gathering is still forbidden.</w:t>
        </w:r>
      </w:ins>
    </w:p>
    <w:p w:rsidR="002607A8" w:rsidRPr="00C76C11" w:rsidRDefault="002607A8" w:rsidP="00BB0276">
      <w:pPr>
        <w:tabs>
          <w:tab w:val="left" w:pos="1843"/>
        </w:tabs>
        <w:rPr>
          <w:ins w:id="26" w:author="Ghyllan Denola" w:date="2021-05-17T15:44:00Z"/>
          <w:rFonts w:ascii="Calibri" w:eastAsia="Calibri" w:hAnsi="Calibri" w:cs="Calibri"/>
        </w:rPr>
      </w:pPr>
      <w:r w:rsidRPr="00C76C11">
        <w:rPr>
          <w:rFonts w:ascii="Calibri" w:eastAsia="Calibri" w:hAnsi="Calibri" w:cs="Calibri"/>
          <w:noProof/>
          <w:lang w:eastAsia="en-PH"/>
        </w:rPr>
        <mc:AlternateContent>
          <mc:Choice Requires="wps">
            <w:drawing>
              <wp:inline distT="0" distB="0" distL="0" distR="0" wp14:anchorId="68005847" wp14:editId="70477EEC">
                <wp:extent cx="5791200" cy="1847850"/>
                <wp:effectExtent l="0" t="0" r="19050" b="19050"/>
                <wp:docPr id="10" name="Text Box 10"/>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07A8" w:rsidRDefault="002607A8" w:rsidP="002607A8">
                            <w:pPr>
                              <w:rPr>
                                <w:lang w:val="en-US"/>
                              </w:rPr>
                            </w:pPr>
                            <w:r>
                              <w:rPr>
                                <w:lang w:val="en-US"/>
                              </w:rPr>
                              <w:t>ACHIEVEMENT: New information unlocked.</w:t>
                            </w:r>
                          </w:p>
                          <w:p w:rsidR="002607A8" w:rsidRDefault="002607A8" w:rsidP="002607A8">
                            <w:pPr>
                              <w:rPr>
                                <w:lang w:val="en-US"/>
                              </w:rPr>
                            </w:pPr>
                            <w:r>
                              <w:rPr>
                                <w:lang w:val="en-US"/>
                              </w:rPr>
                              <w:t>TITLE: General Community Quarantine</w:t>
                            </w:r>
                          </w:p>
                          <w:p w:rsidR="002607A8" w:rsidRDefault="002607A8" w:rsidP="002607A8">
                            <w:pPr>
                              <w:rPr>
                                <w:lang w:val="en-US"/>
                              </w:rPr>
                            </w:pPr>
                            <w:r>
                              <w:rPr>
                                <w:lang w:val="en-US"/>
                              </w:rPr>
                              <w:t xml:space="preserve">For more information check: </w:t>
                            </w:r>
                          </w:p>
                          <w:p w:rsidR="002607A8" w:rsidRDefault="002607A8" w:rsidP="002607A8">
                            <w:pPr>
                              <w:rPr>
                                <w:lang w:val="en-US"/>
                              </w:rPr>
                            </w:pPr>
                          </w:p>
                          <w:p w:rsidR="002607A8" w:rsidRDefault="002607A8" w:rsidP="002607A8">
                            <w:pPr>
                              <w:rPr>
                                <w:lang w:val="en-US"/>
                              </w:rPr>
                            </w:pPr>
                          </w:p>
                          <w:p w:rsidR="002607A8" w:rsidRPr="00247A74" w:rsidRDefault="002607A8" w:rsidP="002607A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005847" id="Text Box 10" o:spid="_x0000_s1039"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" fillcolor="white [3201]" strokeweight=".5pt">
                <v:textbox>
                  <w:txbxContent>
                    <w:p w:rsidR="002607A8" w:rsidRDefault="002607A8" w:rsidP="002607A8">
                      <w:pPr>
                        <w:rPr>
                          <w:lang w:val="en-US"/>
                        </w:rPr>
                      </w:pPr>
                      <w:r>
                        <w:rPr>
                          <w:lang w:val="en-US"/>
                        </w:rPr>
                        <w:t>ACHIEVEMENT: New information unlocked.</w:t>
                      </w:r>
                    </w:p>
                    <w:p w:rsidR="002607A8" w:rsidRDefault="002607A8" w:rsidP="002607A8">
                      <w:pPr>
                        <w:rPr>
                          <w:lang w:val="en-US"/>
                        </w:rPr>
                      </w:pPr>
                      <w:r>
                        <w:rPr>
                          <w:lang w:val="en-US"/>
                        </w:rPr>
                        <w:t>TITLE: General Community Quarantine</w:t>
                      </w:r>
                    </w:p>
                    <w:p w:rsidR="002607A8" w:rsidRDefault="002607A8" w:rsidP="002607A8">
                      <w:pPr>
                        <w:rPr>
                          <w:lang w:val="en-US"/>
                        </w:rPr>
                      </w:pPr>
                      <w:r>
                        <w:rPr>
                          <w:lang w:val="en-US"/>
                        </w:rPr>
                        <w:t xml:space="preserve">For more information check: </w:t>
                      </w:r>
                    </w:p>
                    <w:p w:rsidR="002607A8" w:rsidRDefault="002607A8" w:rsidP="002607A8">
                      <w:pPr>
                        <w:rPr>
                          <w:lang w:val="en-US"/>
                        </w:rPr>
                      </w:pPr>
                    </w:p>
                    <w:p w:rsidR="002607A8" w:rsidRDefault="002607A8" w:rsidP="002607A8">
                      <w:pPr>
                        <w:rPr>
                          <w:lang w:val="en-US"/>
                        </w:rPr>
                      </w:pPr>
                    </w:p>
                    <w:p w:rsidR="002607A8" w:rsidRPr="00247A74" w:rsidRDefault="002607A8" w:rsidP="002607A8">
                      <w:pPr>
                        <w:rPr>
                          <w:lang w:val="en-US"/>
                        </w:rPr>
                      </w:pPr>
                    </w:p>
                  </w:txbxContent>
                </v:textbox>
                <w10:anchorlock/>
              </v:shape>
            </w:pict>
          </mc:Fallback>
        </mc:AlternateContent>
      </w:r>
    </w:p>
    <w:p w:rsidR="00BB0276" w:rsidRPr="00C76C11" w:rsidRDefault="00BB0276" w:rsidP="00BB0276">
      <w:pPr>
        <w:tabs>
          <w:tab w:val="left" w:pos="1843"/>
        </w:tabs>
        <w:rPr>
          <w:rFonts w:ascii="Calibri" w:eastAsia="Calibri" w:hAnsi="Calibri" w:cs="Calibri"/>
        </w:rPr>
      </w:pPr>
      <w:ins w:id="27" w:author="Ghyllan Denola" w:date="2021-05-17T15:44:00Z">
        <w:r w:rsidRPr="00C76C11">
          <w:rPr>
            <w:rFonts w:ascii="Calibri" w:eastAsia="Calibri" w:hAnsi="Calibri" w:cs="Calibri"/>
          </w:rPr>
          <w:t xml:space="preserve">Player: From what </w:t>
        </w:r>
      </w:ins>
      <w:r w:rsidRPr="00C76C11">
        <w:rPr>
          <w:rFonts w:ascii="Calibri" w:eastAsia="Calibri" w:hAnsi="Calibri" w:cs="Calibri"/>
        </w:rPr>
        <w:t>I</w:t>
      </w:r>
      <w:ins w:id="28" w:author="Ghyllan Denola" w:date="2021-05-17T15:44:00Z">
        <w:r w:rsidRPr="00C76C11">
          <w:rPr>
            <w:rFonts w:ascii="Calibri" w:eastAsia="Calibri" w:hAnsi="Calibri" w:cs="Calibri"/>
          </w:rPr>
          <w:t xml:space="preserve"> heard, people are allowed to go out but </w:t>
        </w:r>
        <w:r w:rsidRPr="006F6D98">
          <w:rPr>
            <w:rFonts w:ascii="Calibri" w:eastAsia="Calibri" w:hAnsi="Calibri" w:cs="Calibri"/>
            <w:b/>
          </w:rPr>
          <w:t>children and elderly people are most vulnerable to the virus</w:t>
        </w:r>
        <w:r w:rsidRPr="00C76C11">
          <w:rPr>
            <w:rFonts w:ascii="Calibri" w:eastAsia="Calibri" w:hAnsi="Calibri" w:cs="Calibri"/>
          </w:rPr>
          <w:t xml:space="preserve"> so they must stay home unless it's an important matter like going to the hospital.</w:t>
        </w:r>
      </w:ins>
    </w:p>
    <w:p w:rsidR="00BB0276" w:rsidRPr="00C76C11" w:rsidRDefault="00BB0276" w:rsidP="00BB0276">
      <w:pPr>
        <w:tabs>
          <w:tab w:val="left" w:pos="1843"/>
        </w:tabs>
        <w:rPr>
          <w:del w:id="29" w:author="Ghyllan Denola" w:date="2021-05-17T15:44:00Z"/>
          <w:rFonts w:ascii="Calibri" w:eastAsia="Calibri" w:hAnsi="Calibri" w:cs="Calibri"/>
        </w:rPr>
      </w:pPr>
      <w:del w:id="30" w:author="Ghyllan Denola" w:date="2021-05-17T15:44:00Z">
        <w:r w:rsidRPr="00C76C11">
          <w:rPr>
            <w:rFonts w:ascii="Calibri" w:eastAsia="Calibri" w:hAnsi="Calibri" w:cs="Calibri"/>
          </w:rPr>
          <w:delText>Carla: MECQ or Modified ECQ is the gradual reopening of the economy. There is also limited transportation for going to work, for essential goods and services.</w:delText>
        </w:r>
      </w:del>
    </w:p>
    <w:p w:rsidR="00BB0276" w:rsidRPr="00C76C11" w:rsidRDefault="00BB0276" w:rsidP="00BB0276">
      <w:pPr>
        <w:tabs>
          <w:tab w:val="left" w:pos="1843"/>
        </w:tabs>
        <w:rPr>
          <w:rFonts w:ascii="Calibri" w:eastAsia="Calibri" w:hAnsi="Calibri" w:cs="Calibri"/>
        </w:rPr>
      </w:pPr>
      <w:del w:id="31" w:author="Ghyllan Denola" w:date="2021-05-17T15:44:00Z">
        <w:r w:rsidRPr="00C76C11">
          <w:rPr>
            <w:rFonts w:ascii="Calibri" w:eastAsia="Calibri" w:hAnsi="Calibri" w:cs="Calibri"/>
          </w:rPr>
          <w:delText xml:space="preserve">Carla: GCQ or General Community Quarantine however allows almost all industries to operate except amusements and mass gathering. </w:delText>
        </w:r>
      </w:del>
    </w:p>
    <w:p w:rsidR="00BB0276" w:rsidRPr="00C76C11" w:rsidRDefault="00BB0276" w:rsidP="00BB0276">
      <w:pPr>
        <w:tabs>
          <w:tab w:val="left" w:pos="1843"/>
        </w:tabs>
        <w:rPr>
          <w:rFonts w:ascii="Calibri" w:eastAsia="Calibri" w:hAnsi="Calibri" w:cs="Calibri"/>
        </w:rPr>
      </w:pPr>
      <w:del w:id="32" w:author="Ghyllan Denola" w:date="2021-05-17T15:41:00Z">
        <w:r w:rsidRPr="00C76C11">
          <w:rPr>
            <w:rFonts w:ascii="Calibri" w:eastAsia="Calibri" w:hAnsi="Calibri" w:cs="Calibri"/>
          </w:rPr>
          <w:delText>Player: Residents are still required to stay home except for those who are reporting for work and securing essential supplies.</w:delText>
        </w:r>
      </w:del>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 xml:space="preserve">Prince: </w:t>
      </w:r>
      <w:r w:rsidR="0043270F" w:rsidRPr="00C76C11">
        <w:rPr>
          <w:rFonts w:ascii="Calibri" w:eastAsia="Calibri" w:hAnsi="Calibri" w:cs="Calibri"/>
          <w:color w:val="4472C4" w:themeColor="accent5"/>
        </w:rPr>
        <w:t>Since we’re under GCQ now that</w:t>
      </w:r>
      <w:r w:rsidR="009776B1" w:rsidRPr="00C76C11">
        <w:rPr>
          <w:rFonts w:ascii="Calibri" w:eastAsia="Calibri" w:hAnsi="Calibri" w:cs="Calibri"/>
          <w:color w:val="4472C4" w:themeColor="accent5"/>
        </w:rPr>
        <w:t xml:space="preserve"> means [Player name]</w:t>
      </w:r>
      <w:r w:rsidR="009B69B7" w:rsidRPr="00C76C11">
        <w:rPr>
          <w:rFonts w:ascii="Calibri" w:eastAsia="Calibri" w:hAnsi="Calibri" w:cs="Calibri"/>
          <w:color w:val="4472C4" w:themeColor="accent5"/>
        </w:rPr>
        <w:t xml:space="preserve"> can go back to work right? </w:t>
      </w:r>
      <w:r w:rsidRPr="00C76C11">
        <w:rPr>
          <w:rFonts w:ascii="Calibri" w:eastAsia="Calibri" w:hAnsi="Calibri" w:cs="Calibri"/>
        </w:rPr>
        <w:t>Either way I’m still stuck inside the house. If this goes on I’m gonna die of boredom.</w:t>
      </w:r>
    </w:p>
    <w:p w:rsidR="00BB0276" w:rsidRPr="00C76C11" w:rsidRDefault="00BB0276" w:rsidP="00BB0276">
      <w:pPr>
        <w:spacing w:before="240" w:after="240"/>
        <w:rPr>
          <w:rFonts w:ascii="Calibri" w:eastAsia="Calibri" w:hAnsi="Calibri" w:cs="Calibri"/>
        </w:rPr>
      </w:pPr>
      <w:r w:rsidRPr="00C76C11">
        <w:rPr>
          <w:rFonts w:ascii="Calibri" w:eastAsia="Calibri" w:hAnsi="Calibri" w:cs="Calibri"/>
        </w:rPr>
        <w:t xml:space="preserve">Carla: I don’t think so young man. If I remember correctly your school is having </w:t>
      </w:r>
      <w:r w:rsidRPr="006F6D98">
        <w:rPr>
          <w:rFonts w:ascii="Calibri" w:eastAsia="Calibri" w:hAnsi="Calibri" w:cs="Calibri"/>
          <w:b/>
        </w:rPr>
        <w:t>flexible learning</w:t>
      </w:r>
      <w:r w:rsidRPr="00C76C11">
        <w:rPr>
          <w:rFonts w:ascii="Calibri" w:eastAsia="Calibri" w:hAnsi="Calibri" w:cs="Calibri"/>
        </w:rPr>
        <w:t>. Be sure to study hard, you know what will happen if you get a bad grade.</w:t>
      </w:r>
    </w:p>
    <w:p w:rsidR="008416E3" w:rsidRPr="00C76C11" w:rsidRDefault="008416E3" w:rsidP="00BB0276">
      <w:pPr>
        <w:spacing w:before="240" w:after="240"/>
        <w:rPr>
          <w:rFonts w:ascii="Calibri" w:eastAsia="Calibri" w:hAnsi="Calibri" w:cs="Calibri"/>
        </w:rPr>
      </w:pPr>
      <w:r w:rsidRPr="00C76C11">
        <w:rPr>
          <w:rFonts w:ascii="Calibri" w:eastAsia="Calibri" w:hAnsi="Calibri" w:cs="Calibri"/>
          <w:noProof/>
          <w:lang w:eastAsia="en-PH"/>
        </w:rPr>
        <mc:AlternateContent>
          <mc:Choice Requires="wps">
            <w:drawing>
              <wp:inline distT="0" distB="0" distL="0" distR="0" wp14:anchorId="59E2CDE2" wp14:editId="6D01471E">
                <wp:extent cx="5791200" cy="1847850"/>
                <wp:effectExtent l="0" t="0" r="19050" b="19050"/>
                <wp:docPr id="11" name="Text Box 11"/>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16E3" w:rsidRDefault="008416E3" w:rsidP="008416E3">
                            <w:pPr>
                              <w:rPr>
                                <w:lang w:val="en-US"/>
                              </w:rPr>
                            </w:pPr>
                            <w:r>
                              <w:rPr>
                                <w:lang w:val="en-US"/>
                              </w:rPr>
                              <w:t>ACHIEVEMENT: New information unlocked.</w:t>
                            </w:r>
                          </w:p>
                          <w:p w:rsidR="008416E3" w:rsidRDefault="008416E3" w:rsidP="008416E3">
                            <w:pPr>
                              <w:rPr>
                                <w:lang w:val="en-US"/>
                              </w:rPr>
                            </w:pPr>
                            <w:r>
                              <w:rPr>
                                <w:lang w:val="en-US"/>
                              </w:rPr>
                              <w:t>TITLE: Flexible Learning</w:t>
                            </w:r>
                          </w:p>
                          <w:p w:rsidR="008416E3" w:rsidRDefault="008416E3" w:rsidP="008416E3">
                            <w:pPr>
                              <w:rPr>
                                <w:lang w:val="en-US"/>
                              </w:rPr>
                            </w:pPr>
                            <w:r>
                              <w:rPr>
                                <w:lang w:val="en-US"/>
                              </w:rPr>
                              <w:t xml:space="preserve">For more information check: </w:t>
                            </w:r>
                          </w:p>
                          <w:p w:rsidR="008416E3" w:rsidRDefault="008416E3" w:rsidP="008416E3">
                            <w:pPr>
                              <w:rPr>
                                <w:lang w:val="en-US"/>
                              </w:rPr>
                            </w:pPr>
                          </w:p>
                          <w:p w:rsidR="008416E3" w:rsidRDefault="008416E3" w:rsidP="008416E3">
                            <w:pPr>
                              <w:rPr>
                                <w:lang w:val="en-US"/>
                              </w:rPr>
                            </w:pPr>
                          </w:p>
                          <w:p w:rsidR="008416E3" w:rsidRPr="00247A74" w:rsidRDefault="008416E3" w:rsidP="008416E3">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E2CDE2" id="Text Box 11" o:spid="_x0000_s1040"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" fillcolor="white [3201]" strokeweight=".5pt">
                <v:textbox>
                  <w:txbxContent>
                    <w:p w:rsidR="008416E3" w:rsidRDefault="008416E3" w:rsidP="008416E3">
                      <w:pPr>
                        <w:rPr>
                          <w:lang w:val="en-US"/>
                        </w:rPr>
                      </w:pPr>
                      <w:r>
                        <w:rPr>
                          <w:lang w:val="en-US"/>
                        </w:rPr>
                        <w:t>ACHIEVEMENT: New information unlocked.</w:t>
                      </w:r>
                    </w:p>
                    <w:p w:rsidR="008416E3" w:rsidRDefault="008416E3" w:rsidP="008416E3">
                      <w:pPr>
                        <w:rPr>
                          <w:lang w:val="en-US"/>
                        </w:rPr>
                      </w:pPr>
                      <w:r>
                        <w:rPr>
                          <w:lang w:val="en-US"/>
                        </w:rPr>
                        <w:t>TITLE: Flexible Learning</w:t>
                      </w:r>
                    </w:p>
                    <w:p w:rsidR="008416E3" w:rsidRDefault="008416E3" w:rsidP="008416E3">
                      <w:pPr>
                        <w:rPr>
                          <w:lang w:val="en-US"/>
                        </w:rPr>
                      </w:pPr>
                      <w:r>
                        <w:rPr>
                          <w:lang w:val="en-US"/>
                        </w:rPr>
                        <w:t xml:space="preserve">For more information check: </w:t>
                      </w:r>
                    </w:p>
                    <w:p w:rsidR="008416E3" w:rsidRDefault="008416E3" w:rsidP="008416E3">
                      <w:pPr>
                        <w:rPr>
                          <w:lang w:val="en-US"/>
                        </w:rPr>
                      </w:pPr>
                    </w:p>
                    <w:p w:rsidR="008416E3" w:rsidRDefault="008416E3" w:rsidP="008416E3">
                      <w:pPr>
                        <w:rPr>
                          <w:lang w:val="en-US"/>
                        </w:rPr>
                      </w:pPr>
                    </w:p>
                    <w:p w:rsidR="008416E3" w:rsidRPr="00247A74" w:rsidRDefault="008416E3" w:rsidP="008416E3">
                      <w:pPr>
                        <w:rPr>
                          <w:lang w:val="en-US"/>
                        </w:rPr>
                      </w:pPr>
                    </w:p>
                  </w:txbxContent>
                </v:textbox>
                <w10:anchorlock/>
              </v:shape>
            </w:pict>
          </mc:Fallback>
        </mc:AlternateContent>
      </w:r>
    </w:p>
    <w:p w:rsidR="00BB0276" w:rsidRPr="00C76C11" w:rsidRDefault="00200DC5" w:rsidP="00BB0276">
      <w:pPr>
        <w:spacing w:before="240" w:after="240"/>
        <w:rPr>
          <w:rFonts w:ascii="Calibri" w:eastAsia="Calibri" w:hAnsi="Calibri" w:cs="Calibri"/>
        </w:rPr>
      </w:pPr>
      <w:r w:rsidRPr="00C76C11">
        <w:rPr>
          <w:rFonts w:ascii="Calibri" w:eastAsia="Calibri" w:hAnsi="Calibri" w:cs="Calibri"/>
        </w:rPr>
        <w:t xml:space="preserve">Prince: </w:t>
      </w:r>
      <w:r w:rsidR="00033895" w:rsidRPr="00C76C11">
        <w:rPr>
          <w:rFonts w:ascii="Calibri" w:eastAsia="Calibri" w:hAnsi="Calibri" w:cs="Calibri"/>
          <w:color w:val="ED7D31" w:themeColor="accent2"/>
        </w:rPr>
        <w:t>*gulp sfx*</w:t>
      </w:r>
      <w:r w:rsidR="00033895" w:rsidRPr="00C76C11">
        <w:rPr>
          <w:rFonts w:ascii="Calibri" w:eastAsia="Calibri" w:hAnsi="Calibri" w:cs="Calibri"/>
        </w:rPr>
        <w:t xml:space="preserve"> </w:t>
      </w:r>
      <w:r w:rsidR="00BB0276" w:rsidRPr="00C76C11">
        <w:rPr>
          <w:rFonts w:ascii="Calibri" w:eastAsia="Calibri" w:hAnsi="Calibri" w:cs="Calibri"/>
        </w:rPr>
        <w:t>Yes mom.</w:t>
      </w:r>
    </w:p>
    <w:p w:rsidR="00BB0276" w:rsidRPr="00C76C11" w:rsidRDefault="00BB0276" w:rsidP="00BB0276">
      <w:pPr>
        <w:rPr>
          <w:color w:val="FF0000"/>
          <w:lang w:val="en-US"/>
        </w:rPr>
      </w:pPr>
    </w:p>
    <w:p w:rsidR="004A71E2" w:rsidRPr="00C76C11" w:rsidRDefault="00671048" w:rsidP="004A71E2">
      <w:pPr>
        <w:tabs>
          <w:tab w:val="left" w:pos="4635"/>
        </w:tabs>
        <w:spacing w:before="240" w:after="240"/>
        <w:rPr>
          <w:color w:val="FF0000"/>
          <w:lang w:val="en-US"/>
        </w:rPr>
      </w:pPr>
      <w:r w:rsidRPr="00C76C11">
        <w:rPr>
          <w:color w:val="FF0000"/>
          <w:lang w:val="en-US"/>
        </w:rPr>
        <w:lastRenderedPageBreak/>
        <w:t>DATE: APRIL</w:t>
      </w:r>
      <w:r w:rsidR="00E51FC7" w:rsidRPr="00C76C11">
        <w:rPr>
          <w:color w:val="FF0000"/>
          <w:lang w:val="en-US"/>
        </w:rPr>
        <w:t xml:space="preserve"> </w:t>
      </w:r>
      <w:r w:rsidR="004A71E2" w:rsidRPr="00C76C11">
        <w:rPr>
          <w:color w:val="FF0000"/>
          <w:lang w:val="en-US"/>
        </w:rPr>
        <w:t xml:space="preserve">2020, </w:t>
      </w:r>
      <w:r w:rsidRPr="00C76C11">
        <w:rPr>
          <w:color w:val="FF0000"/>
          <w:lang w:val="en-US"/>
        </w:rPr>
        <w:t>8</w:t>
      </w:r>
      <w:r w:rsidR="007A3ED3" w:rsidRPr="00C76C11">
        <w:rPr>
          <w:color w:val="FF0000"/>
          <w:lang w:val="en-US"/>
        </w:rPr>
        <w:t>:00 pm, week 4</w:t>
      </w:r>
      <w:r w:rsidR="00E51FC7" w:rsidRPr="00C76C11">
        <w:rPr>
          <w:color w:val="FF0000"/>
          <w:lang w:val="en-US"/>
        </w:rPr>
        <w:t>, bed</w:t>
      </w:r>
      <w:r w:rsidR="004A71E2" w:rsidRPr="00C76C11">
        <w:rPr>
          <w:color w:val="FF0000"/>
          <w:lang w:val="en-US"/>
        </w:rPr>
        <w:t xml:space="preserve"> room</w:t>
      </w:r>
      <w:r w:rsidR="00B11DAF" w:rsidRPr="00C76C11">
        <w:rPr>
          <w:color w:val="FF0000"/>
          <w:lang w:val="en-US"/>
        </w:rPr>
        <w:t>, GCQ</w:t>
      </w:r>
      <w:r w:rsidR="004A71E2" w:rsidRPr="00C76C11">
        <w:rPr>
          <w:color w:val="FF0000"/>
          <w:lang w:val="en-US"/>
        </w:rPr>
        <w:tab/>
      </w:r>
    </w:p>
    <w:p w:rsidR="007B0FA7" w:rsidRPr="00C76C11" w:rsidRDefault="007B0FA7" w:rsidP="007B0FA7">
      <w:pPr>
        <w:spacing w:before="240" w:after="240"/>
        <w:rPr>
          <w:rFonts w:ascii="Calibri" w:eastAsia="Calibri" w:hAnsi="Calibri" w:cs="Calibri"/>
        </w:rPr>
      </w:pPr>
      <w:r w:rsidRPr="00C76C11">
        <w:rPr>
          <w:rFonts w:ascii="Calibri" w:eastAsia="Calibri" w:hAnsi="Calibri" w:cs="Calibri"/>
        </w:rPr>
        <w:t>Player: (Return to work, huh? I should contact the company for more information about this.)</w:t>
      </w:r>
    </w:p>
    <w:p w:rsidR="007B0FA7" w:rsidRPr="00C76C11" w:rsidRDefault="007B0FA7" w:rsidP="007B0FA7">
      <w:pPr>
        <w:tabs>
          <w:tab w:val="left" w:pos="3705"/>
        </w:tabs>
        <w:spacing w:before="240" w:after="240"/>
        <w:rPr>
          <w:rFonts w:ascii="Calibri" w:eastAsia="Calibri" w:hAnsi="Calibri" w:cs="Calibri"/>
        </w:rPr>
      </w:pPr>
      <w:r w:rsidRPr="00C76C11">
        <w:rPr>
          <w:rFonts w:ascii="Calibri" w:eastAsia="Calibri" w:hAnsi="Calibri" w:cs="Calibri"/>
        </w:rPr>
        <w:t xml:space="preserve">Player: </w:t>
      </w:r>
      <w:r w:rsidRPr="00C76C11">
        <w:rPr>
          <w:rFonts w:ascii="Calibri" w:eastAsia="Calibri" w:hAnsi="Calibri" w:cs="Calibri"/>
          <w:color w:val="ED7D31" w:themeColor="accent2"/>
        </w:rPr>
        <w:t xml:space="preserve">*Phone buzz* </w:t>
      </w:r>
      <w:r w:rsidRPr="00C76C11">
        <w:rPr>
          <w:rFonts w:ascii="Calibri" w:eastAsia="Calibri" w:hAnsi="Calibri" w:cs="Calibri"/>
        </w:rPr>
        <w:t>That was fast.</w:t>
      </w:r>
      <w:r w:rsidRPr="00C76C11">
        <w:rPr>
          <w:rFonts w:ascii="Calibri" w:eastAsia="Calibri" w:hAnsi="Calibri" w:cs="Calibri"/>
        </w:rPr>
        <w:tab/>
      </w:r>
    </w:p>
    <w:p w:rsidR="007B0FA7" w:rsidRPr="00C76C11" w:rsidRDefault="007B0FA7" w:rsidP="007B0FA7">
      <w:pPr>
        <w:spacing w:before="240" w:after="240"/>
        <w:rPr>
          <w:rFonts w:ascii="Calibri" w:eastAsia="Calibri" w:hAnsi="Calibri" w:cs="Calibri"/>
        </w:rPr>
      </w:pPr>
      <w:r w:rsidRPr="00C76C11">
        <w:rPr>
          <w:rFonts w:ascii="Calibri" w:eastAsia="Calibri" w:hAnsi="Calibri" w:cs="Calibri"/>
        </w:rPr>
        <w:t>Player: Oh sweet. They’ll be providing a company shuttle</w:t>
      </w:r>
      <w:ins w:id="33" w:author="Ghyllan Denola" w:date="2021-05-17T16:06:00Z">
        <w:r w:rsidRPr="00C76C11">
          <w:rPr>
            <w:rFonts w:ascii="Calibri" w:eastAsia="Calibri" w:hAnsi="Calibri" w:cs="Calibri"/>
          </w:rPr>
          <w:t xml:space="preserve"> </w:t>
        </w:r>
      </w:ins>
      <w:ins w:id="34" w:author="Soul Xylem01" w:date="2021-05-17T16:35:00Z">
        <w:r w:rsidRPr="00C76C11">
          <w:rPr>
            <w:rFonts w:ascii="Calibri" w:eastAsia="Calibri" w:hAnsi="Calibri" w:cs="Calibri"/>
          </w:rPr>
          <w:t>for</w:t>
        </w:r>
      </w:ins>
      <w:ins w:id="35" w:author="Ghyllan Denola" w:date="2021-05-17T16:06:00Z">
        <w:del w:id="36" w:author="Soul Xylem01" w:date="2021-05-17T16:35:00Z">
          <w:r w:rsidRPr="00C76C11">
            <w:rPr>
              <w:rFonts w:ascii="Calibri" w:eastAsia="Calibri" w:hAnsi="Calibri" w:cs="Calibri"/>
            </w:rPr>
            <w:delText>ofr</w:delText>
          </w:r>
        </w:del>
        <w:r w:rsidRPr="00C76C11">
          <w:rPr>
            <w:rFonts w:ascii="Calibri" w:eastAsia="Calibri" w:hAnsi="Calibri" w:cs="Calibri"/>
          </w:rPr>
          <w:t xml:space="preserve"> safety measures</w:t>
        </w:r>
      </w:ins>
      <w:r w:rsidRPr="00C76C11">
        <w:rPr>
          <w:rFonts w:ascii="Calibri" w:eastAsia="Calibri" w:hAnsi="Calibri" w:cs="Calibri"/>
        </w:rPr>
        <w:t>. It looks like I’ll be resuming work by next week.</w:t>
      </w:r>
    </w:p>
    <w:p w:rsidR="007B0FA7" w:rsidRPr="00C76C11" w:rsidRDefault="007B0FA7" w:rsidP="007B0FA7">
      <w:pPr>
        <w:spacing w:before="240" w:after="240"/>
        <w:rPr>
          <w:rFonts w:ascii="Calibri" w:eastAsia="Calibri" w:hAnsi="Calibri" w:cs="Calibri"/>
        </w:rPr>
      </w:pPr>
      <w:r w:rsidRPr="00C76C11">
        <w:rPr>
          <w:rFonts w:ascii="Calibri" w:eastAsia="Calibri" w:hAnsi="Calibri" w:cs="Calibri"/>
        </w:rPr>
        <w:t xml:space="preserve">Player: The </w:t>
      </w:r>
      <w:r w:rsidRPr="009721F3">
        <w:rPr>
          <w:rFonts w:ascii="Calibri" w:eastAsia="Calibri" w:hAnsi="Calibri" w:cs="Calibri"/>
          <w:b/>
        </w:rPr>
        <w:t>new normal</w:t>
      </w:r>
      <w:r w:rsidRPr="00C76C11">
        <w:rPr>
          <w:rFonts w:ascii="Calibri" w:eastAsia="Calibri" w:hAnsi="Calibri" w:cs="Calibri"/>
        </w:rPr>
        <w:t>… I wonder what’s in store for me.</w:t>
      </w:r>
    </w:p>
    <w:p w:rsidR="00F46868" w:rsidRPr="00C76C11" w:rsidRDefault="00F46868" w:rsidP="007B0FA7">
      <w:pPr>
        <w:spacing w:before="240" w:after="240"/>
        <w:rPr>
          <w:rFonts w:ascii="Calibri" w:eastAsia="Calibri" w:hAnsi="Calibri" w:cs="Calibri"/>
        </w:rPr>
      </w:pPr>
      <w:r w:rsidRPr="00C76C11">
        <w:rPr>
          <w:rFonts w:ascii="Calibri" w:eastAsia="Calibri" w:hAnsi="Calibri" w:cs="Calibri"/>
          <w:noProof/>
          <w:lang w:eastAsia="en-PH"/>
        </w:rPr>
        <mc:AlternateContent>
          <mc:Choice Requires="wps">
            <w:drawing>
              <wp:inline distT="0" distB="0" distL="0" distR="0" wp14:anchorId="7CEEB8C7" wp14:editId="6D339570">
                <wp:extent cx="5791200" cy="1847850"/>
                <wp:effectExtent l="0" t="0" r="19050" b="19050"/>
                <wp:docPr id="13" name="Text Box 13"/>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6868" w:rsidRDefault="00F46868" w:rsidP="00F46868">
                            <w:pPr>
                              <w:rPr>
                                <w:lang w:val="en-US"/>
                              </w:rPr>
                            </w:pPr>
                            <w:r>
                              <w:rPr>
                                <w:lang w:val="en-US"/>
                              </w:rPr>
                              <w:t>ACHIEVEMENT: New information unlocked.</w:t>
                            </w:r>
                          </w:p>
                          <w:p w:rsidR="00F46868" w:rsidRDefault="00F46868" w:rsidP="00F46868">
                            <w:pPr>
                              <w:rPr>
                                <w:lang w:val="en-US"/>
                              </w:rPr>
                            </w:pPr>
                            <w:r>
                              <w:rPr>
                                <w:lang w:val="en-US"/>
                              </w:rPr>
                              <w:t>TITLE: New Normal</w:t>
                            </w:r>
                          </w:p>
                          <w:p w:rsidR="00F46868" w:rsidRDefault="00F46868" w:rsidP="00F46868">
                            <w:pPr>
                              <w:rPr>
                                <w:lang w:val="en-US"/>
                              </w:rPr>
                            </w:pPr>
                            <w:r>
                              <w:rPr>
                                <w:lang w:val="en-US"/>
                              </w:rPr>
                              <w:t xml:space="preserve">For more information check: </w:t>
                            </w:r>
                          </w:p>
                          <w:p w:rsidR="00F46868" w:rsidRDefault="00F56B88" w:rsidP="00F46868">
                            <w:pPr>
                              <w:rPr>
                                <w:lang w:val="en-US"/>
                              </w:rPr>
                            </w:pPr>
                            <w:hyperlink r:id="rId15" w:history="1">
                              <w:r w:rsidR="00B30466" w:rsidRPr="00A7285F">
                                <w:rPr>
                                  <w:rStyle w:val="Hyperlink"/>
                                  <w:lang w:val="en-US"/>
                                </w:rPr>
                                <w:t>https://doh.gov.ph/sites/default/files/health-update/20210506-OMNIBUS-RRD.pdf</w:t>
                              </w:r>
                            </w:hyperlink>
                          </w:p>
                          <w:p w:rsidR="00B30466" w:rsidRDefault="00B30466" w:rsidP="00F46868">
                            <w:pPr>
                              <w:rPr>
                                <w:lang w:val="en-US"/>
                              </w:rPr>
                            </w:pPr>
                          </w:p>
                          <w:p w:rsidR="00F46868" w:rsidRDefault="00F46868" w:rsidP="00F46868">
                            <w:pPr>
                              <w:rPr>
                                <w:lang w:val="en-US"/>
                              </w:rPr>
                            </w:pPr>
                          </w:p>
                          <w:p w:rsidR="00F46868" w:rsidRDefault="00F46868" w:rsidP="00F46868">
                            <w:pPr>
                              <w:rPr>
                                <w:lang w:val="en-US"/>
                              </w:rPr>
                            </w:pPr>
                          </w:p>
                          <w:p w:rsidR="00F46868" w:rsidRPr="00247A74" w:rsidRDefault="00F46868" w:rsidP="00F4686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EEB8C7" id="Text Box 13" o:spid="_x0000_s1041"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" fillcolor="white [3201]" strokeweight=".5pt">
                <v:textbox>
                  <w:txbxContent>
                    <w:p w:rsidR="00F46868" w:rsidRDefault="00F46868" w:rsidP="00F46868">
                      <w:pPr>
                        <w:rPr>
                          <w:lang w:val="en-US"/>
                        </w:rPr>
                      </w:pPr>
                      <w:r>
                        <w:rPr>
                          <w:lang w:val="en-US"/>
                        </w:rPr>
                        <w:t>ACHIEVEMENT: New information unlocked.</w:t>
                      </w:r>
                    </w:p>
                    <w:p w:rsidR="00F46868" w:rsidRDefault="00F46868" w:rsidP="00F46868">
                      <w:pPr>
                        <w:rPr>
                          <w:lang w:val="en-US"/>
                        </w:rPr>
                      </w:pPr>
                      <w:r>
                        <w:rPr>
                          <w:lang w:val="en-US"/>
                        </w:rPr>
                        <w:t>TITLE: New Normal</w:t>
                      </w:r>
                    </w:p>
                    <w:p w:rsidR="00F46868" w:rsidRDefault="00F46868" w:rsidP="00F46868">
                      <w:pPr>
                        <w:rPr>
                          <w:lang w:val="en-US"/>
                        </w:rPr>
                      </w:pPr>
                      <w:r>
                        <w:rPr>
                          <w:lang w:val="en-US"/>
                        </w:rPr>
                        <w:t xml:space="preserve">For more information check: </w:t>
                      </w:r>
                    </w:p>
                    <w:p w:rsidR="00F46868" w:rsidRDefault="00F56B88" w:rsidP="00F46868">
                      <w:pPr>
                        <w:rPr>
                          <w:lang w:val="en-US"/>
                        </w:rPr>
                      </w:pPr>
                      <w:hyperlink r:id="rId16" w:history="1">
                        <w:r w:rsidR="00B30466" w:rsidRPr="00A7285F">
                          <w:rPr>
                            <w:rStyle w:val="Hyperlink"/>
                            <w:lang w:val="en-US"/>
                          </w:rPr>
                          <w:t>https://doh.gov.ph/sites/default/files/health-update/20210506-OMNIBUS-RRD.pdf</w:t>
                        </w:r>
                      </w:hyperlink>
                    </w:p>
                    <w:p w:rsidR="00B30466" w:rsidRDefault="00B30466" w:rsidP="00F46868">
                      <w:pPr>
                        <w:rPr>
                          <w:lang w:val="en-US"/>
                        </w:rPr>
                      </w:pPr>
                    </w:p>
                    <w:p w:rsidR="00F46868" w:rsidRDefault="00F46868" w:rsidP="00F46868">
                      <w:pPr>
                        <w:rPr>
                          <w:lang w:val="en-US"/>
                        </w:rPr>
                      </w:pPr>
                    </w:p>
                    <w:p w:rsidR="00F46868" w:rsidRDefault="00F46868" w:rsidP="00F46868">
                      <w:pPr>
                        <w:rPr>
                          <w:lang w:val="en-US"/>
                        </w:rPr>
                      </w:pPr>
                    </w:p>
                    <w:p w:rsidR="00F46868" w:rsidRPr="00247A74" w:rsidRDefault="00F46868" w:rsidP="00F46868">
                      <w:pPr>
                        <w:rPr>
                          <w:lang w:val="en-US"/>
                        </w:rPr>
                      </w:pPr>
                    </w:p>
                  </w:txbxContent>
                </v:textbox>
                <w10:anchorlock/>
              </v:shape>
            </w:pict>
          </mc:Fallback>
        </mc:AlternateContent>
      </w:r>
    </w:p>
    <w:p w:rsidR="007B0FA7" w:rsidRPr="00C76C11" w:rsidRDefault="007B0FA7" w:rsidP="007B0FA7">
      <w:pPr>
        <w:spacing w:before="240" w:after="240"/>
        <w:rPr>
          <w:rFonts w:ascii="Calibri" w:eastAsia="Calibri" w:hAnsi="Calibri" w:cs="Calibri"/>
        </w:rPr>
      </w:pPr>
    </w:p>
    <w:p w:rsidR="007B0FA7" w:rsidRPr="00C76C11" w:rsidRDefault="007B0FA7" w:rsidP="007B0FA7">
      <w:pPr>
        <w:tabs>
          <w:tab w:val="left" w:pos="4635"/>
        </w:tabs>
        <w:spacing w:before="240" w:after="240"/>
        <w:rPr>
          <w:color w:val="FF0000"/>
          <w:lang w:val="en-US"/>
        </w:rPr>
      </w:pPr>
      <w:r w:rsidRPr="00C76C11">
        <w:rPr>
          <w:color w:val="FF0000"/>
          <w:lang w:val="en-US"/>
        </w:rPr>
        <w:t xml:space="preserve">DATE: MAY 2020, </w:t>
      </w:r>
      <w:r w:rsidR="00B30466" w:rsidRPr="00C76C11">
        <w:rPr>
          <w:color w:val="FF0000"/>
          <w:lang w:val="en-US"/>
        </w:rPr>
        <w:t>6:00 p</w:t>
      </w:r>
      <w:r w:rsidR="00BD599B" w:rsidRPr="00C76C11">
        <w:rPr>
          <w:color w:val="FF0000"/>
          <w:lang w:val="en-US"/>
        </w:rPr>
        <w:t>m, week 1</w:t>
      </w:r>
      <w:r w:rsidRPr="00C76C11">
        <w:rPr>
          <w:color w:val="FF0000"/>
          <w:lang w:val="en-US"/>
        </w:rPr>
        <w:t>, bed room</w:t>
      </w:r>
      <w:r w:rsidR="00B11DAF" w:rsidRPr="00C76C11">
        <w:rPr>
          <w:color w:val="FF0000"/>
          <w:lang w:val="en-US"/>
        </w:rPr>
        <w:t>, GCQ</w:t>
      </w:r>
      <w:r w:rsidRPr="00C76C11">
        <w:rPr>
          <w:color w:val="FF0000"/>
          <w:lang w:val="en-US"/>
        </w:rPr>
        <w:tab/>
      </w:r>
    </w:p>
    <w:p w:rsidR="003B3BD6" w:rsidRPr="00C76C11" w:rsidRDefault="00B30466" w:rsidP="007B0FA7">
      <w:pPr>
        <w:tabs>
          <w:tab w:val="left" w:pos="4635"/>
        </w:tabs>
        <w:spacing w:before="240" w:after="240"/>
        <w:rPr>
          <w:color w:val="4472C4" w:themeColor="accent5"/>
          <w:lang w:val="en-US"/>
        </w:rPr>
      </w:pPr>
      <w:r w:rsidRPr="00C76C11">
        <w:rPr>
          <w:color w:val="4472C4" w:themeColor="accent5"/>
          <w:lang w:val="en-US"/>
        </w:rPr>
        <w:t xml:space="preserve">Player: (Tomorrow will be my first day back on the job. I should prepare my stuff for tomorrow.) </w:t>
      </w:r>
    </w:p>
    <w:p w:rsidR="007B0FA7" w:rsidRPr="00C76C11" w:rsidRDefault="00A96A66" w:rsidP="007B0FA7">
      <w:pPr>
        <w:spacing w:before="240" w:after="240"/>
        <w:rPr>
          <w:rFonts w:ascii="Calibri" w:eastAsia="Calibri" w:hAnsi="Calibri" w:cs="Calibri"/>
        </w:rPr>
      </w:pPr>
      <w:r w:rsidRPr="00C76C11">
        <w:rPr>
          <w:rFonts w:ascii="Calibri" w:eastAsia="Calibri" w:hAnsi="Calibri" w:cs="Calibri"/>
          <w:noProof/>
          <w:lang w:eastAsia="en-PH"/>
        </w:rPr>
        <w:lastRenderedPageBreak/>
        <mc:AlternateContent>
          <mc:Choice Requires="wps">
            <w:drawing>
              <wp:inline distT="0" distB="0" distL="0" distR="0" wp14:anchorId="4F85E878" wp14:editId="5F34308A">
                <wp:extent cx="7029450" cy="8782050"/>
                <wp:effectExtent l="0" t="0" r="19050" b="19050"/>
                <wp:docPr id="16" name="Text Box 16"/>
                <wp:cNvGraphicFramePr/>
                <a:graphic xmlns:a="http://schemas.openxmlformats.org/drawingml/2006/main">
                  <a:graphicData uri="http://schemas.microsoft.com/office/word/2010/wordprocessingShape">
                    <wps:wsp>
                      <wps:cNvSpPr txBox="1"/>
                      <wps:spPr>
                        <a:xfrm>
                          <a:off x="0" y="0"/>
                          <a:ext cx="7029450" cy="8782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96A66" w:rsidRDefault="00A96A66" w:rsidP="00A96A66">
                            <w:pPr>
                              <w:rPr>
                                <w:b/>
                                <w:lang w:val="en-US"/>
                              </w:rPr>
                            </w:pPr>
                            <w:r>
                              <w:rPr>
                                <w:b/>
                                <w:lang w:val="en-US"/>
                              </w:rPr>
                              <w:t>Mini Game:</w:t>
                            </w:r>
                          </w:p>
                          <w:p w:rsidR="00A96A66" w:rsidRDefault="00A96A66" w:rsidP="00A96A66">
                            <w:pPr>
                              <w:rPr>
                                <w:lang w:val="en-US"/>
                              </w:rPr>
                            </w:pPr>
                            <w:r>
                              <w:rPr>
                                <w:lang w:val="en-US"/>
                              </w:rPr>
                              <w:t>Player: I have a list of items I should find, I’m sure they’re around here somewhere.</w:t>
                            </w:r>
                          </w:p>
                          <w:p w:rsidR="006D4E67" w:rsidRPr="006D4E67" w:rsidRDefault="006D4E67" w:rsidP="00A96A66">
                            <w:pPr>
                              <w:rPr>
                                <w:lang w:val="en-US"/>
                              </w:rPr>
                            </w:pPr>
                            <w:r>
                              <w:rPr>
                                <w:b/>
                                <w:lang w:val="en-US"/>
                              </w:rPr>
                              <w:t xml:space="preserve">Instruction: </w:t>
                            </w:r>
                            <w:r>
                              <w:rPr>
                                <w:lang w:val="en-US"/>
                              </w:rPr>
                              <w:t xml:space="preserve">Tap </w:t>
                            </w:r>
                            <w:r w:rsidR="00132780">
                              <w:rPr>
                                <w:lang w:val="en-US"/>
                              </w:rPr>
                              <w:t>to interact with objects.</w:t>
                            </w:r>
                          </w:p>
                          <w:p w:rsidR="00CB2D31" w:rsidRDefault="00CB2D31" w:rsidP="00A96A66">
                            <w:pPr>
                              <w:rPr>
                                <w:lang w:val="en-US"/>
                              </w:rPr>
                            </w:pPr>
                          </w:p>
                          <w:p w:rsidR="00A96A66" w:rsidRDefault="00A96A66" w:rsidP="00A96A66">
                            <w:pPr>
                              <w:rPr>
                                <w:b/>
                                <w:lang w:val="en-US"/>
                              </w:rPr>
                            </w:pPr>
                            <w:r>
                              <w:rPr>
                                <w:b/>
                                <w:lang w:val="en-US"/>
                              </w:rPr>
                              <w:t>List:</w:t>
                            </w:r>
                          </w:p>
                          <w:p w:rsidR="00A96A66" w:rsidRPr="00CB2D31" w:rsidRDefault="00A96A66" w:rsidP="00A96A66">
                            <w:pPr>
                              <w:rPr>
                                <w:lang w:val="en-US"/>
                              </w:rPr>
                            </w:pPr>
                            <w:r w:rsidRPr="00CB2D31">
                              <w:rPr>
                                <w:lang w:val="en-US"/>
                              </w:rPr>
                              <w:t>Facemask</w:t>
                            </w:r>
                          </w:p>
                          <w:p w:rsidR="00A96A66" w:rsidRPr="00CB2D31" w:rsidRDefault="00A96A66" w:rsidP="00A96A66">
                            <w:pPr>
                              <w:rPr>
                                <w:lang w:val="en-US"/>
                              </w:rPr>
                            </w:pPr>
                            <w:r w:rsidRPr="00CB2D31">
                              <w:rPr>
                                <w:lang w:val="en-US"/>
                              </w:rPr>
                              <w:t>Face shield</w:t>
                            </w:r>
                          </w:p>
                          <w:p w:rsidR="00A96A66" w:rsidRPr="00CB2D31" w:rsidRDefault="00A96A66" w:rsidP="00A96A66">
                            <w:pPr>
                              <w:rPr>
                                <w:lang w:val="en-US"/>
                              </w:rPr>
                            </w:pPr>
                            <w:r w:rsidRPr="00CB2D31">
                              <w:rPr>
                                <w:lang w:val="en-US"/>
                              </w:rPr>
                              <w:t>Sanitizer</w:t>
                            </w:r>
                          </w:p>
                          <w:p w:rsidR="00A96A66" w:rsidRPr="00CB2D31" w:rsidRDefault="00A96A66" w:rsidP="00A96A66">
                            <w:pPr>
                              <w:rPr>
                                <w:lang w:val="en-US"/>
                              </w:rPr>
                            </w:pPr>
                            <w:r w:rsidRPr="00CB2D31">
                              <w:rPr>
                                <w:lang w:val="en-US"/>
                              </w:rPr>
                              <w:t>Wallet</w:t>
                            </w:r>
                          </w:p>
                          <w:p w:rsidR="00CB2D31" w:rsidRDefault="00CB2D31" w:rsidP="00A96A66">
                            <w:pPr>
                              <w:rPr>
                                <w:b/>
                                <w:lang w:val="en-US"/>
                              </w:rPr>
                            </w:pPr>
                          </w:p>
                          <w:p w:rsidR="00CB2D31" w:rsidRDefault="00CB2D31" w:rsidP="00A96A66">
                            <w:pPr>
                              <w:rPr>
                                <w:b/>
                                <w:lang w:val="en-US"/>
                              </w:rPr>
                            </w:pPr>
                            <w:r>
                              <w:rPr>
                                <w:b/>
                                <w:lang w:val="en-US"/>
                              </w:rPr>
                              <w:t>Living Room:</w:t>
                            </w:r>
                          </w:p>
                          <w:p w:rsidR="00CB2D31" w:rsidRDefault="00CB2D31" w:rsidP="00A96A66">
                            <w:pPr>
                              <w:rPr>
                                <w:lang w:val="en-US"/>
                              </w:rPr>
                            </w:pPr>
                            <w:r>
                              <w:rPr>
                                <w:b/>
                                <w:lang w:val="en-US"/>
                              </w:rPr>
                              <w:t xml:space="preserve">Sofa: </w:t>
                            </w:r>
                            <w:r>
                              <w:rPr>
                                <w:lang w:val="en-US"/>
                              </w:rPr>
                              <w:t>No time to relax now.</w:t>
                            </w:r>
                          </w:p>
                          <w:p w:rsidR="00CB2D31" w:rsidRPr="00CB2D31" w:rsidRDefault="00CB2D31" w:rsidP="00A96A66">
                            <w:pPr>
                              <w:rPr>
                                <w:b/>
                                <w:lang w:val="en-US"/>
                              </w:rPr>
                            </w:pPr>
                            <w:r>
                              <w:rPr>
                                <w:b/>
                                <w:lang w:val="en-US"/>
                              </w:rPr>
                              <w:t xml:space="preserve">TV shelf: </w:t>
                            </w:r>
                          </w:p>
                          <w:p w:rsidR="00CB2D31" w:rsidRPr="00EE5F8E" w:rsidRDefault="00CB2D31" w:rsidP="00CB2D31">
                            <w:pPr>
                              <w:ind w:firstLine="720"/>
                              <w:rPr>
                                <w:lang w:val="en-US"/>
                              </w:rPr>
                            </w:pPr>
                            <w:r>
                              <w:rPr>
                                <w:b/>
                                <w:lang w:val="en-US"/>
                              </w:rPr>
                              <w:t xml:space="preserve">TV: </w:t>
                            </w:r>
                            <w:r w:rsidR="00EE5F8E">
                              <w:rPr>
                                <w:lang w:val="en-US"/>
                              </w:rPr>
                              <w:t>Not in the mood to watch TV.</w:t>
                            </w:r>
                          </w:p>
                          <w:p w:rsidR="00CB2D31" w:rsidRPr="00CB2D31" w:rsidRDefault="00CB2D31" w:rsidP="00CB2D31">
                            <w:pPr>
                              <w:ind w:firstLine="720"/>
                              <w:rPr>
                                <w:color w:val="ED7D31" w:themeColor="accent2"/>
                                <w:lang w:val="en-US"/>
                              </w:rPr>
                            </w:pPr>
                            <w:r w:rsidRPr="00CB2D31">
                              <w:rPr>
                                <w:b/>
                                <w:lang w:val="en-US"/>
                              </w:rPr>
                              <w:t>Face</w:t>
                            </w:r>
                            <w:r>
                              <w:rPr>
                                <w:b/>
                                <w:lang w:val="en-US"/>
                              </w:rPr>
                              <w:t xml:space="preserve"> </w:t>
                            </w:r>
                            <w:r w:rsidRPr="00CB2D31">
                              <w:rPr>
                                <w:b/>
                                <w:lang w:val="en-US"/>
                              </w:rPr>
                              <w:t xml:space="preserve">shield: </w:t>
                            </w:r>
                            <w:r>
                              <w:rPr>
                                <w:lang w:val="en-US"/>
                              </w:rPr>
                              <w:t xml:space="preserve">Got it. </w:t>
                            </w:r>
                          </w:p>
                          <w:p w:rsidR="00CB2D31" w:rsidRDefault="00CB2D31" w:rsidP="00A96A66">
                            <w:pPr>
                              <w:rPr>
                                <w:lang w:val="en-US"/>
                              </w:rPr>
                            </w:pPr>
                            <w:r>
                              <w:rPr>
                                <w:b/>
                                <w:lang w:val="en-US"/>
                              </w:rPr>
                              <w:t>Plants</w:t>
                            </w:r>
                            <w:r w:rsidR="00D00653">
                              <w:rPr>
                                <w:b/>
                                <w:lang w:val="en-US"/>
                              </w:rPr>
                              <w:t xml:space="preserve"> (1-3)</w:t>
                            </w:r>
                            <w:r>
                              <w:rPr>
                                <w:b/>
                                <w:lang w:val="en-US"/>
                              </w:rPr>
                              <w:t xml:space="preserve">: </w:t>
                            </w:r>
                            <w:r w:rsidR="00D00653">
                              <w:rPr>
                                <w:lang w:val="en-US"/>
                              </w:rPr>
                              <w:t>A healthy looking plant.</w:t>
                            </w:r>
                          </w:p>
                          <w:p w:rsidR="00D00653" w:rsidRPr="00D00653" w:rsidRDefault="00D00653" w:rsidP="00A96A66">
                            <w:pPr>
                              <w:rPr>
                                <w:lang w:val="en-US"/>
                              </w:rPr>
                            </w:pPr>
                            <w:r>
                              <w:rPr>
                                <w:lang w:val="en-US"/>
                              </w:rPr>
                              <w:t xml:space="preserve">             </w:t>
                            </w:r>
                            <w:r w:rsidRPr="00D00653">
                              <w:rPr>
                                <w:b/>
                                <w:lang w:val="en-US"/>
                              </w:rPr>
                              <w:t xml:space="preserve">(4): </w:t>
                            </w:r>
                            <w:r>
                              <w:rPr>
                                <w:lang w:val="en-US"/>
                              </w:rPr>
                              <w:t>There’s a piece of paper. 1</w:t>
                            </w:r>
                          </w:p>
                          <w:p w:rsidR="00CB2D31" w:rsidRDefault="00CB2D31" w:rsidP="00A96A66">
                            <w:pPr>
                              <w:rPr>
                                <w:lang w:val="en-US"/>
                              </w:rPr>
                            </w:pPr>
                            <w:r>
                              <w:rPr>
                                <w:b/>
                                <w:lang w:val="en-US"/>
                              </w:rPr>
                              <w:t xml:space="preserve">Mugs: </w:t>
                            </w:r>
                            <w:r w:rsidR="008512DB">
                              <w:rPr>
                                <w:lang w:val="en-US"/>
                              </w:rPr>
                              <w:t>Empty.</w:t>
                            </w:r>
                          </w:p>
                          <w:p w:rsidR="00CB2D31" w:rsidRDefault="00CB2D31" w:rsidP="00A96A66">
                            <w:pPr>
                              <w:rPr>
                                <w:lang w:val="en-US"/>
                              </w:rPr>
                            </w:pPr>
                            <w:r>
                              <w:rPr>
                                <w:b/>
                                <w:lang w:val="en-US"/>
                              </w:rPr>
                              <w:t xml:space="preserve">Window: </w:t>
                            </w:r>
                            <w:r>
                              <w:rPr>
                                <w:lang w:val="en-US"/>
                              </w:rPr>
                              <w:t>Nothing to see here.</w:t>
                            </w:r>
                          </w:p>
                          <w:p w:rsidR="00CB2D31" w:rsidRDefault="00CB2D31" w:rsidP="00A96A66">
                            <w:pPr>
                              <w:rPr>
                                <w:lang w:val="en-US"/>
                              </w:rPr>
                            </w:pPr>
                            <w:r>
                              <w:rPr>
                                <w:b/>
                                <w:lang w:val="en-US"/>
                              </w:rPr>
                              <w:t xml:space="preserve">Drawer: </w:t>
                            </w:r>
                            <w:r>
                              <w:rPr>
                                <w:lang w:val="en-US"/>
                              </w:rPr>
                              <w:t>There’s a key! (Bedroom drawer)</w:t>
                            </w:r>
                          </w:p>
                          <w:p w:rsidR="001546E7" w:rsidRPr="001546E7" w:rsidRDefault="001546E7" w:rsidP="00A96A66">
                            <w:pPr>
                              <w:rPr>
                                <w:lang w:val="en-US"/>
                              </w:rPr>
                            </w:pPr>
                            <w:r w:rsidRPr="001546E7">
                              <w:rPr>
                                <w:b/>
                                <w:lang w:val="en-US"/>
                              </w:rPr>
                              <w:t>Picture Frame</w:t>
                            </w:r>
                            <w:r>
                              <w:rPr>
                                <w:b/>
                                <w:lang w:val="en-US"/>
                              </w:rPr>
                              <w:t xml:space="preserve">: </w:t>
                            </w:r>
                            <w:r>
                              <w:rPr>
                                <w:lang w:val="en-US"/>
                              </w:rPr>
                              <w:t>There’s something written at the corner of the frame. 7 _ _ _</w:t>
                            </w:r>
                          </w:p>
                          <w:p w:rsidR="00CB2D31" w:rsidRDefault="00CB2D31" w:rsidP="00A96A66">
                            <w:pPr>
                              <w:rPr>
                                <w:lang w:val="en-US"/>
                              </w:rPr>
                            </w:pPr>
                          </w:p>
                          <w:p w:rsidR="00CB2D31" w:rsidRDefault="00CB2D31" w:rsidP="00D518E9">
                            <w:pPr>
                              <w:rPr>
                                <w:b/>
                                <w:lang w:val="en-US"/>
                              </w:rPr>
                            </w:pPr>
                            <w:r>
                              <w:rPr>
                                <w:b/>
                                <w:lang w:val="en-US"/>
                              </w:rPr>
                              <w:t>Kitchen:</w:t>
                            </w:r>
                          </w:p>
                          <w:p w:rsidR="00B6674F" w:rsidRPr="00B6674F" w:rsidRDefault="00B6674F" w:rsidP="00D518E9">
                            <w:pPr>
                              <w:rPr>
                                <w:lang w:val="en-US"/>
                              </w:rPr>
                            </w:pPr>
                            <w:r>
                              <w:rPr>
                                <w:b/>
                                <w:lang w:val="en-US"/>
                              </w:rPr>
                              <w:t xml:space="preserve">Cans: </w:t>
                            </w:r>
                            <w:r>
                              <w:rPr>
                                <w:lang w:val="en-US"/>
                              </w:rPr>
                              <w:t>Nope.</w:t>
                            </w:r>
                          </w:p>
                          <w:p w:rsidR="00D518E9" w:rsidRPr="00D518E9" w:rsidRDefault="00CB2D31" w:rsidP="00A96A66">
                            <w:pPr>
                              <w:rPr>
                                <w:lang w:val="en-US"/>
                              </w:rPr>
                            </w:pPr>
                            <w:r>
                              <w:rPr>
                                <w:b/>
                                <w:lang w:val="en-US"/>
                              </w:rPr>
                              <w:t xml:space="preserve">Drawer/Cabinet: </w:t>
                            </w:r>
                            <w:r>
                              <w:rPr>
                                <w:lang w:val="en-US"/>
                              </w:rPr>
                              <w:t>It’s filled with canned goods.</w:t>
                            </w:r>
                          </w:p>
                          <w:p w:rsidR="00CB2D31" w:rsidRDefault="00CB2D31" w:rsidP="00A96A66">
                            <w:pPr>
                              <w:rPr>
                                <w:lang w:val="en-US"/>
                              </w:rPr>
                            </w:pPr>
                            <w:r>
                              <w:rPr>
                                <w:b/>
                                <w:lang w:val="en-US"/>
                              </w:rPr>
                              <w:t xml:space="preserve">Stove: </w:t>
                            </w:r>
                            <w:r>
                              <w:rPr>
                                <w:lang w:val="en-US"/>
                              </w:rPr>
                              <w:t>I’m not hungry.</w:t>
                            </w:r>
                          </w:p>
                          <w:p w:rsidR="001677BB" w:rsidRPr="001677BB" w:rsidRDefault="001677BB" w:rsidP="00A96A66">
                            <w:pPr>
                              <w:rPr>
                                <w:lang w:val="en-US"/>
                              </w:rPr>
                            </w:pPr>
                            <w:r>
                              <w:rPr>
                                <w:b/>
                                <w:lang w:val="en-US"/>
                              </w:rPr>
                              <w:t xml:space="preserve">Hand Sanitizer: </w:t>
                            </w:r>
                            <w:r>
                              <w:rPr>
                                <w:lang w:val="en-US"/>
                              </w:rPr>
                              <w:t>Here’s my hand sanitizer.</w:t>
                            </w:r>
                          </w:p>
                          <w:p w:rsidR="00CB2D31" w:rsidRPr="002E0E15" w:rsidRDefault="00CB2D31" w:rsidP="00A96A66">
                            <w:pPr>
                              <w:rPr>
                                <w:b/>
                                <w:lang w:val="en-US"/>
                              </w:rPr>
                            </w:pPr>
                          </w:p>
                          <w:p w:rsidR="00CB2D31" w:rsidRPr="00CB2D31" w:rsidRDefault="00CB2D31" w:rsidP="00A96A66">
                            <w:pPr>
                              <w:rPr>
                                <w:b/>
                                <w:lang w:val="en-US"/>
                              </w:rPr>
                            </w:pPr>
                          </w:p>
                          <w:p w:rsidR="00CB2D31" w:rsidRPr="00CB2D31" w:rsidRDefault="00CB2D31" w:rsidP="00A96A6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85E878" id="Text Box 16" o:spid="_x0000_s1042" type="#_x0000_t202" style="width:553.5pt;height:6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" fillcolor="white [3201]" strokeweight=".5pt">
                <v:textbox>
                  <w:txbxContent>
                    <w:p w:rsidR="00A96A66" w:rsidRDefault="00A96A66" w:rsidP="00A96A66">
                      <w:pPr>
                        <w:rPr>
                          <w:b/>
                          <w:lang w:val="en-US"/>
                        </w:rPr>
                      </w:pPr>
                      <w:r>
                        <w:rPr>
                          <w:b/>
                          <w:lang w:val="en-US"/>
                        </w:rPr>
                        <w:t>Mini Game:</w:t>
                      </w:r>
                    </w:p>
                    <w:p w:rsidR="00A96A66" w:rsidRDefault="00A96A66" w:rsidP="00A96A66">
                      <w:pPr>
                        <w:rPr>
                          <w:lang w:val="en-US"/>
                        </w:rPr>
                      </w:pPr>
                      <w:r>
                        <w:rPr>
                          <w:lang w:val="en-US"/>
                        </w:rPr>
                        <w:t>Player: I have a list of items I should find, I’m sure they’re around here somewhere.</w:t>
                      </w:r>
                    </w:p>
                    <w:p w:rsidR="006D4E67" w:rsidRPr="006D4E67" w:rsidRDefault="006D4E67" w:rsidP="00A96A66">
                      <w:pPr>
                        <w:rPr>
                          <w:lang w:val="en-US"/>
                        </w:rPr>
                      </w:pPr>
                      <w:r>
                        <w:rPr>
                          <w:b/>
                          <w:lang w:val="en-US"/>
                        </w:rPr>
                        <w:t xml:space="preserve">Instruction: </w:t>
                      </w:r>
                      <w:r>
                        <w:rPr>
                          <w:lang w:val="en-US"/>
                        </w:rPr>
                        <w:t xml:space="preserve">Tap </w:t>
                      </w:r>
                      <w:r w:rsidR="00132780">
                        <w:rPr>
                          <w:lang w:val="en-US"/>
                        </w:rPr>
                        <w:t>to interact with objects.</w:t>
                      </w:r>
                    </w:p>
                    <w:p w:rsidR="00CB2D31" w:rsidRDefault="00CB2D31" w:rsidP="00A96A66">
                      <w:pPr>
                        <w:rPr>
                          <w:lang w:val="en-US"/>
                        </w:rPr>
                      </w:pPr>
                    </w:p>
                    <w:p w:rsidR="00A96A66" w:rsidRDefault="00A96A66" w:rsidP="00A96A66">
                      <w:pPr>
                        <w:rPr>
                          <w:b/>
                          <w:lang w:val="en-US"/>
                        </w:rPr>
                      </w:pPr>
                      <w:r>
                        <w:rPr>
                          <w:b/>
                          <w:lang w:val="en-US"/>
                        </w:rPr>
                        <w:t>List:</w:t>
                      </w:r>
                    </w:p>
                    <w:p w:rsidR="00A96A66" w:rsidRPr="00CB2D31" w:rsidRDefault="00A96A66" w:rsidP="00A96A66">
                      <w:pPr>
                        <w:rPr>
                          <w:lang w:val="en-US"/>
                        </w:rPr>
                      </w:pPr>
                      <w:r w:rsidRPr="00CB2D31">
                        <w:rPr>
                          <w:lang w:val="en-US"/>
                        </w:rPr>
                        <w:t>Facemask</w:t>
                      </w:r>
                    </w:p>
                    <w:p w:rsidR="00A96A66" w:rsidRPr="00CB2D31" w:rsidRDefault="00A96A66" w:rsidP="00A96A66">
                      <w:pPr>
                        <w:rPr>
                          <w:lang w:val="en-US"/>
                        </w:rPr>
                      </w:pPr>
                      <w:r w:rsidRPr="00CB2D31">
                        <w:rPr>
                          <w:lang w:val="en-US"/>
                        </w:rPr>
                        <w:t>Face shield</w:t>
                      </w:r>
                    </w:p>
                    <w:p w:rsidR="00A96A66" w:rsidRPr="00CB2D31" w:rsidRDefault="00A96A66" w:rsidP="00A96A66">
                      <w:pPr>
                        <w:rPr>
                          <w:lang w:val="en-US"/>
                        </w:rPr>
                      </w:pPr>
                      <w:r w:rsidRPr="00CB2D31">
                        <w:rPr>
                          <w:lang w:val="en-US"/>
                        </w:rPr>
                        <w:t>Sanitizer</w:t>
                      </w:r>
                    </w:p>
                    <w:p w:rsidR="00A96A66" w:rsidRPr="00CB2D31" w:rsidRDefault="00A96A66" w:rsidP="00A96A66">
                      <w:pPr>
                        <w:rPr>
                          <w:lang w:val="en-US"/>
                        </w:rPr>
                      </w:pPr>
                      <w:r w:rsidRPr="00CB2D31">
                        <w:rPr>
                          <w:lang w:val="en-US"/>
                        </w:rPr>
                        <w:t>Wallet</w:t>
                      </w:r>
                    </w:p>
                    <w:p w:rsidR="00CB2D31" w:rsidRDefault="00CB2D31" w:rsidP="00A96A66">
                      <w:pPr>
                        <w:rPr>
                          <w:b/>
                          <w:lang w:val="en-US"/>
                        </w:rPr>
                      </w:pPr>
                    </w:p>
                    <w:p w:rsidR="00CB2D31" w:rsidRDefault="00CB2D31" w:rsidP="00A96A66">
                      <w:pPr>
                        <w:rPr>
                          <w:b/>
                          <w:lang w:val="en-US"/>
                        </w:rPr>
                      </w:pPr>
                      <w:r>
                        <w:rPr>
                          <w:b/>
                          <w:lang w:val="en-US"/>
                        </w:rPr>
                        <w:t>Living Room:</w:t>
                      </w:r>
                    </w:p>
                    <w:p w:rsidR="00CB2D31" w:rsidRDefault="00CB2D31" w:rsidP="00A96A66">
                      <w:pPr>
                        <w:rPr>
                          <w:lang w:val="en-US"/>
                        </w:rPr>
                      </w:pPr>
                      <w:r>
                        <w:rPr>
                          <w:b/>
                          <w:lang w:val="en-US"/>
                        </w:rPr>
                        <w:t xml:space="preserve">Sofa: </w:t>
                      </w:r>
                      <w:r>
                        <w:rPr>
                          <w:lang w:val="en-US"/>
                        </w:rPr>
                        <w:t>No time to relax now.</w:t>
                      </w:r>
                    </w:p>
                    <w:p w:rsidR="00CB2D31" w:rsidRPr="00CB2D31" w:rsidRDefault="00CB2D31" w:rsidP="00A96A66">
                      <w:pPr>
                        <w:rPr>
                          <w:b/>
                          <w:lang w:val="en-US"/>
                        </w:rPr>
                      </w:pPr>
                      <w:r>
                        <w:rPr>
                          <w:b/>
                          <w:lang w:val="en-US"/>
                        </w:rPr>
                        <w:t xml:space="preserve">TV shelf: </w:t>
                      </w:r>
                    </w:p>
                    <w:p w:rsidR="00CB2D31" w:rsidRPr="00EE5F8E" w:rsidRDefault="00CB2D31" w:rsidP="00CB2D31">
                      <w:pPr>
                        <w:ind w:firstLine="720"/>
                        <w:rPr>
                          <w:lang w:val="en-US"/>
                        </w:rPr>
                      </w:pPr>
                      <w:r>
                        <w:rPr>
                          <w:b/>
                          <w:lang w:val="en-US"/>
                        </w:rPr>
                        <w:t xml:space="preserve">TV: </w:t>
                      </w:r>
                      <w:r w:rsidR="00EE5F8E">
                        <w:rPr>
                          <w:lang w:val="en-US"/>
                        </w:rPr>
                        <w:t>Not in the mood to watch TV.</w:t>
                      </w:r>
                    </w:p>
                    <w:p w:rsidR="00CB2D31" w:rsidRPr="00CB2D31" w:rsidRDefault="00CB2D31" w:rsidP="00CB2D31">
                      <w:pPr>
                        <w:ind w:firstLine="720"/>
                        <w:rPr>
                          <w:color w:val="ED7D31" w:themeColor="accent2"/>
                          <w:lang w:val="en-US"/>
                        </w:rPr>
                      </w:pPr>
                      <w:r w:rsidRPr="00CB2D31">
                        <w:rPr>
                          <w:b/>
                          <w:lang w:val="en-US"/>
                        </w:rPr>
                        <w:t>Face</w:t>
                      </w:r>
                      <w:r>
                        <w:rPr>
                          <w:b/>
                          <w:lang w:val="en-US"/>
                        </w:rPr>
                        <w:t xml:space="preserve"> </w:t>
                      </w:r>
                      <w:r w:rsidRPr="00CB2D31">
                        <w:rPr>
                          <w:b/>
                          <w:lang w:val="en-US"/>
                        </w:rPr>
                        <w:t xml:space="preserve">shield: </w:t>
                      </w:r>
                      <w:r>
                        <w:rPr>
                          <w:lang w:val="en-US"/>
                        </w:rPr>
                        <w:t xml:space="preserve">Got it. </w:t>
                      </w:r>
                    </w:p>
                    <w:p w:rsidR="00CB2D31" w:rsidRDefault="00CB2D31" w:rsidP="00A96A66">
                      <w:pPr>
                        <w:rPr>
                          <w:lang w:val="en-US"/>
                        </w:rPr>
                      </w:pPr>
                      <w:r>
                        <w:rPr>
                          <w:b/>
                          <w:lang w:val="en-US"/>
                        </w:rPr>
                        <w:t>Plants</w:t>
                      </w:r>
                      <w:r w:rsidR="00D00653">
                        <w:rPr>
                          <w:b/>
                          <w:lang w:val="en-US"/>
                        </w:rPr>
                        <w:t xml:space="preserve"> (1-3)</w:t>
                      </w:r>
                      <w:r>
                        <w:rPr>
                          <w:b/>
                          <w:lang w:val="en-US"/>
                        </w:rPr>
                        <w:t xml:space="preserve">: </w:t>
                      </w:r>
                      <w:r w:rsidR="00D00653">
                        <w:rPr>
                          <w:lang w:val="en-US"/>
                        </w:rPr>
                        <w:t>A healthy looking plant.</w:t>
                      </w:r>
                    </w:p>
                    <w:p w:rsidR="00D00653" w:rsidRPr="00D00653" w:rsidRDefault="00D00653" w:rsidP="00A96A66">
                      <w:pPr>
                        <w:rPr>
                          <w:lang w:val="en-US"/>
                        </w:rPr>
                      </w:pPr>
                      <w:r>
                        <w:rPr>
                          <w:lang w:val="en-US"/>
                        </w:rPr>
                        <w:t xml:space="preserve">             </w:t>
                      </w:r>
                      <w:r w:rsidRPr="00D00653">
                        <w:rPr>
                          <w:b/>
                          <w:lang w:val="en-US"/>
                        </w:rPr>
                        <w:t xml:space="preserve">(4): </w:t>
                      </w:r>
                      <w:r>
                        <w:rPr>
                          <w:lang w:val="en-US"/>
                        </w:rPr>
                        <w:t>There’s a piece of paper. 1</w:t>
                      </w:r>
                    </w:p>
                    <w:p w:rsidR="00CB2D31" w:rsidRDefault="00CB2D31" w:rsidP="00A96A66">
                      <w:pPr>
                        <w:rPr>
                          <w:lang w:val="en-US"/>
                        </w:rPr>
                      </w:pPr>
                      <w:r>
                        <w:rPr>
                          <w:b/>
                          <w:lang w:val="en-US"/>
                        </w:rPr>
                        <w:t xml:space="preserve">Mugs: </w:t>
                      </w:r>
                      <w:r w:rsidR="008512DB">
                        <w:rPr>
                          <w:lang w:val="en-US"/>
                        </w:rPr>
                        <w:t>Empty.</w:t>
                      </w:r>
                    </w:p>
                    <w:p w:rsidR="00CB2D31" w:rsidRDefault="00CB2D31" w:rsidP="00A96A66">
                      <w:pPr>
                        <w:rPr>
                          <w:lang w:val="en-US"/>
                        </w:rPr>
                      </w:pPr>
                      <w:r>
                        <w:rPr>
                          <w:b/>
                          <w:lang w:val="en-US"/>
                        </w:rPr>
                        <w:t xml:space="preserve">Window: </w:t>
                      </w:r>
                      <w:r>
                        <w:rPr>
                          <w:lang w:val="en-US"/>
                        </w:rPr>
                        <w:t>Nothing to see here.</w:t>
                      </w:r>
                    </w:p>
                    <w:p w:rsidR="00CB2D31" w:rsidRDefault="00CB2D31" w:rsidP="00A96A66">
                      <w:pPr>
                        <w:rPr>
                          <w:lang w:val="en-US"/>
                        </w:rPr>
                      </w:pPr>
                      <w:r>
                        <w:rPr>
                          <w:b/>
                          <w:lang w:val="en-US"/>
                        </w:rPr>
                        <w:t xml:space="preserve">Drawer: </w:t>
                      </w:r>
                      <w:r>
                        <w:rPr>
                          <w:lang w:val="en-US"/>
                        </w:rPr>
                        <w:t>There’s a key! (Bedroom drawer)</w:t>
                      </w:r>
                    </w:p>
                    <w:p w:rsidR="001546E7" w:rsidRPr="001546E7" w:rsidRDefault="001546E7" w:rsidP="00A96A66">
                      <w:pPr>
                        <w:rPr>
                          <w:lang w:val="en-US"/>
                        </w:rPr>
                      </w:pPr>
                      <w:r w:rsidRPr="001546E7">
                        <w:rPr>
                          <w:b/>
                          <w:lang w:val="en-US"/>
                        </w:rPr>
                        <w:t>Picture Frame</w:t>
                      </w:r>
                      <w:r>
                        <w:rPr>
                          <w:b/>
                          <w:lang w:val="en-US"/>
                        </w:rPr>
                        <w:t xml:space="preserve">: </w:t>
                      </w:r>
                      <w:r>
                        <w:rPr>
                          <w:lang w:val="en-US"/>
                        </w:rPr>
                        <w:t>There’s something written at the corner of the frame. 7 _ _ _</w:t>
                      </w:r>
                    </w:p>
                    <w:p w:rsidR="00CB2D31" w:rsidRDefault="00CB2D31" w:rsidP="00A96A66">
                      <w:pPr>
                        <w:rPr>
                          <w:lang w:val="en-US"/>
                        </w:rPr>
                      </w:pPr>
                    </w:p>
                    <w:p w:rsidR="00CB2D31" w:rsidRDefault="00CB2D31" w:rsidP="00D518E9">
                      <w:pPr>
                        <w:rPr>
                          <w:b/>
                          <w:lang w:val="en-US"/>
                        </w:rPr>
                      </w:pPr>
                      <w:r>
                        <w:rPr>
                          <w:b/>
                          <w:lang w:val="en-US"/>
                        </w:rPr>
                        <w:t>Kitchen:</w:t>
                      </w:r>
                    </w:p>
                    <w:p w:rsidR="00B6674F" w:rsidRPr="00B6674F" w:rsidRDefault="00B6674F" w:rsidP="00D518E9">
                      <w:pPr>
                        <w:rPr>
                          <w:lang w:val="en-US"/>
                        </w:rPr>
                      </w:pPr>
                      <w:r>
                        <w:rPr>
                          <w:b/>
                          <w:lang w:val="en-US"/>
                        </w:rPr>
                        <w:t xml:space="preserve">Cans: </w:t>
                      </w:r>
                      <w:r>
                        <w:rPr>
                          <w:lang w:val="en-US"/>
                        </w:rPr>
                        <w:t>Nope.</w:t>
                      </w:r>
                    </w:p>
                    <w:p w:rsidR="00D518E9" w:rsidRPr="00D518E9" w:rsidRDefault="00CB2D31" w:rsidP="00A96A66">
                      <w:pPr>
                        <w:rPr>
                          <w:lang w:val="en-US"/>
                        </w:rPr>
                      </w:pPr>
                      <w:r>
                        <w:rPr>
                          <w:b/>
                          <w:lang w:val="en-US"/>
                        </w:rPr>
                        <w:t xml:space="preserve">Drawer/Cabinet: </w:t>
                      </w:r>
                      <w:r>
                        <w:rPr>
                          <w:lang w:val="en-US"/>
                        </w:rPr>
                        <w:t>It’s filled with canned goods.</w:t>
                      </w:r>
                    </w:p>
                    <w:p w:rsidR="00CB2D31" w:rsidRDefault="00CB2D31" w:rsidP="00A96A66">
                      <w:pPr>
                        <w:rPr>
                          <w:lang w:val="en-US"/>
                        </w:rPr>
                      </w:pPr>
                      <w:r>
                        <w:rPr>
                          <w:b/>
                          <w:lang w:val="en-US"/>
                        </w:rPr>
                        <w:t xml:space="preserve">Stove: </w:t>
                      </w:r>
                      <w:r>
                        <w:rPr>
                          <w:lang w:val="en-US"/>
                        </w:rPr>
                        <w:t>I’m not hungry.</w:t>
                      </w:r>
                    </w:p>
                    <w:p w:rsidR="001677BB" w:rsidRPr="001677BB" w:rsidRDefault="001677BB" w:rsidP="00A96A66">
                      <w:pPr>
                        <w:rPr>
                          <w:lang w:val="en-US"/>
                        </w:rPr>
                      </w:pPr>
                      <w:r>
                        <w:rPr>
                          <w:b/>
                          <w:lang w:val="en-US"/>
                        </w:rPr>
                        <w:t xml:space="preserve">Hand Sanitizer: </w:t>
                      </w:r>
                      <w:r>
                        <w:rPr>
                          <w:lang w:val="en-US"/>
                        </w:rPr>
                        <w:t>Here’s my hand sanitizer.</w:t>
                      </w:r>
                    </w:p>
                    <w:p w:rsidR="00CB2D31" w:rsidRPr="002E0E15" w:rsidRDefault="00CB2D31" w:rsidP="00A96A66">
                      <w:pPr>
                        <w:rPr>
                          <w:b/>
                          <w:lang w:val="en-US"/>
                        </w:rPr>
                      </w:pPr>
                    </w:p>
                    <w:p w:rsidR="00CB2D31" w:rsidRPr="00CB2D31" w:rsidRDefault="00CB2D31" w:rsidP="00A96A66">
                      <w:pPr>
                        <w:rPr>
                          <w:b/>
                          <w:lang w:val="en-US"/>
                        </w:rPr>
                      </w:pPr>
                    </w:p>
                    <w:p w:rsidR="00CB2D31" w:rsidRPr="00CB2D31" w:rsidRDefault="00CB2D31" w:rsidP="00A96A66">
                      <w:pPr>
                        <w:rPr>
                          <w:lang w:val="en-US"/>
                        </w:rPr>
                      </w:pPr>
                    </w:p>
                  </w:txbxContent>
                </v:textbox>
                <w10:anchorlock/>
              </v:shape>
            </w:pict>
          </mc:Fallback>
        </mc:AlternateContent>
      </w:r>
    </w:p>
    <w:p w:rsidR="007B0FA7" w:rsidRPr="00C76C11" w:rsidRDefault="007B0FA7" w:rsidP="004A71E2">
      <w:pPr>
        <w:tabs>
          <w:tab w:val="left" w:pos="4635"/>
        </w:tabs>
        <w:spacing w:before="240" w:after="240"/>
        <w:rPr>
          <w:color w:val="FF0000"/>
          <w:lang w:val="en-US"/>
        </w:rPr>
      </w:pPr>
    </w:p>
    <w:p w:rsidR="00BB0276" w:rsidRPr="00C76C11" w:rsidRDefault="00CB2D31" w:rsidP="00773587">
      <w:pPr>
        <w:rPr>
          <w:color w:val="FF0000"/>
          <w:lang w:val="en-US"/>
        </w:rPr>
      </w:pPr>
      <w:r w:rsidRPr="00C76C11">
        <w:rPr>
          <w:rFonts w:ascii="Calibri" w:eastAsia="Calibri" w:hAnsi="Calibri" w:cs="Calibri"/>
          <w:noProof/>
          <w:lang w:eastAsia="en-PH"/>
        </w:rPr>
        <w:lastRenderedPageBreak/>
        <mc:AlternateContent>
          <mc:Choice Requires="wps">
            <w:drawing>
              <wp:inline distT="0" distB="0" distL="0" distR="0" wp14:anchorId="7114E88E" wp14:editId="4A2A7E54">
                <wp:extent cx="7029450" cy="4362450"/>
                <wp:effectExtent l="0" t="0" r="19050" b="19050"/>
                <wp:docPr id="17" name="Text Box 17"/>
                <wp:cNvGraphicFramePr/>
                <a:graphic xmlns:a="http://schemas.openxmlformats.org/drawingml/2006/main">
                  <a:graphicData uri="http://schemas.microsoft.com/office/word/2010/wordprocessingShape">
                    <wps:wsp>
                      <wps:cNvSpPr txBox="1"/>
                      <wps:spPr>
                        <a:xfrm>
                          <a:off x="0" y="0"/>
                          <a:ext cx="7029450" cy="436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B2D31" w:rsidRDefault="00CB2D31" w:rsidP="00CB2D31">
                            <w:pPr>
                              <w:rPr>
                                <w:b/>
                                <w:lang w:val="en-US"/>
                              </w:rPr>
                            </w:pPr>
                            <w:r>
                              <w:rPr>
                                <w:b/>
                                <w:lang w:val="en-US"/>
                              </w:rPr>
                              <w:t>Bedroom:</w:t>
                            </w:r>
                          </w:p>
                          <w:p w:rsidR="00CB2D31" w:rsidRPr="00CB2D31" w:rsidRDefault="00CB2D31" w:rsidP="00CB2D31">
                            <w:pPr>
                              <w:rPr>
                                <w:lang w:val="en-US"/>
                              </w:rPr>
                            </w:pPr>
                            <w:r>
                              <w:rPr>
                                <w:b/>
                                <w:lang w:val="en-US"/>
                              </w:rPr>
                              <w:t xml:space="preserve">Bed: </w:t>
                            </w:r>
                            <w:r>
                              <w:rPr>
                                <w:lang w:val="en-US"/>
                              </w:rPr>
                              <w:t>I can sleep later.</w:t>
                            </w:r>
                          </w:p>
                          <w:p w:rsidR="00CB2D31" w:rsidRDefault="00CB2D31" w:rsidP="00CB2D31">
                            <w:pPr>
                              <w:rPr>
                                <w:b/>
                                <w:lang w:val="en-US"/>
                              </w:rPr>
                            </w:pPr>
                            <w:r>
                              <w:rPr>
                                <w:b/>
                                <w:lang w:val="en-US"/>
                              </w:rPr>
                              <w:t xml:space="preserve">Window: </w:t>
                            </w:r>
                            <w:r w:rsidRPr="00CB2D31">
                              <w:rPr>
                                <w:lang w:val="en-US"/>
                              </w:rPr>
                              <w:t>Nothing to see here.</w:t>
                            </w:r>
                          </w:p>
                          <w:p w:rsidR="00CB2D31" w:rsidRDefault="00CB2D31" w:rsidP="00CB2D31">
                            <w:pPr>
                              <w:rPr>
                                <w:b/>
                                <w:lang w:val="en-US"/>
                              </w:rPr>
                            </w:pPr>
                            <w:r>
                              <w:rPr>
                                <w:b/>
                                <w:lang w:val="en-US"/>
                              </w:rPr>
                              <w:t>Shelf:</w:t>
                            </w:r>
                          </w:p>
                          <w:p w:rsidR="00CB2D31" w:rsidRDefault="00CB2D31" w:rsidP="00CB2D31">
                            <w:pPr>
                              <w:ind w:firstLine="720"/>
                              <w:rPr>
                                <w:lang w:val="en-US"/>
                              </w:rPr>
                            </w:pPr>
                            <w:r>
                              <w:rPr>
                                <w:b/>
                                <w:lang w:val="en-US"/>
                              </w:rPr>
                              <w:t xml:space="preserve">Plant: </w:t>
                            </w:r>
                            <w:r w:rsidR="00C90812">
                              <w:rPr>
                                <w:lang w:val="en-US"/>
                              </w:rPr>
                              <w:t>The house plants are growing quite nicely.</w:t>
                            </w:r>
                          </w:p>
                          <w:p w:rsidR="0073381D" w:rsidRDefault="0073381D" w:rsidP="0073381D">
                            <w:pPr>
                              <w:rPr>
                                <w:lang w:val="en-US"/>
                              </w:rPr>
                            </w:pPr>
                            <w:r>
                              <w:rPr>
                                <w:lang w:val="en-US"/>
                              </w:rPr>
                              <w:tab/>
                            </w:r>
                            <w:r>
                              <w:rPr>
                                <w:lang w:val="en-US"/>
                              </w:rPr>
                              <w:tab/>
                            </w:r>
                          </w:p>
                          <w:p w:rsidR="002E0E15" w:rsidRDefault="00CB2D31" w:rsidP="002E0E15">
                            <w:pPr>
                              <w:ind w:firstLine="720"/>
                              <w:rPr>
                                <w:b/>
                                <w:lang w:val="en-US"/>
                              </w:rPr>
                            </w:pPr>
                            <w:r>
                              <w:rPr>
                                <w:b/>
                                <w:lang w:val="en-US"/>
                              </w:rPr>
                              <w:t>Books:</w:t>
                            </w:r>
                            <w:r w:rsidRPr="00CB2D31">
                              <w:rPr>
                                <w:lang w:val="en-US"/>
                              </w:rPr>
                              <w:t xml:space="preserve"> I have no time to read</w:t>
                            </w:r>
                          </w:p>
                          <w:p w:rsidR="00CB2D31" w:rsidRPr="002E0E15" w:rsidRDefault="00EC78EE" w:rsidP="002E0E15">
                            <w:pPr>
                              <w:rPr>
                                <w:b/>
                                <w:lang w:val="en-US"/>
                              </w:rPr>
                            </w:pPr>
                            <w:r>
                              <w:rPr>
                                <w:b/>
                                <w:lang w:val="en-US"/>
                              </w:rPr>
                              <w:t xml:space="preserve">Study </w:t>
                            </w:r>
                            <w:r w:rsidR="00CB2D31">
                              <w:rPr>
                                <w:b/>
                                <w:lang w:val="en-US"/>
                              </w:rPr>
                              <w:t xml:space="preserve">Table: </w:t>
                            </w:r>
                            <w:r w:rsidR="00814188">
                              <w:rPr>
                                <w:lang w:val="en-US"/>
                              </w:rPr>
                              <w:t>Pens, papers and box that looks like it needs a 4-digit code to unlock.</w:t>
                            </w:r>
                          </w:p>
                          <w:p w:rsidR="00023663" w:rsidRPr="00CB2D31" w:rsidRDefault="00023663" w:rsidP="00CB2D31">
                            <w:pPr>
                              <w:rPr>
                                <w:lang w:val="en-US"/>
                              </w:rPr>
                            </w:pPr>
                            <w:r>
                              <w:rPr>
                                <w:lang w:val="en-US"/>
                              </w:rPr>
                              <w:tab/>
                              <w:t xml:space="preserve">          I found my facemask.</w:t>
                            </w:r>
                          </w:p>
                          <w:p w:rsidR="00877A8C" w:rsidRDefault="00CB2D31" w:rsidP="00CB2D31">
                            <w:pPr>
                              <w:rPr>
                                <w:lang w:val="en-US"/>
                              </w:rPr>
                            </w:pPr>
                            <w:r>
                              <w:rPr>
                                <w:b/>
                                <w:lang w:val="en-US"/>
                              </w:rPr>
                              <w:t xml:space="preserve">Phone: </w:t>
                            </w:r>
                            <w:r w:rsidR="008512DB">
                              <w:rPr>
                                <w:lang w:val="en-US"/>
                              </w:rPr>
                              <w:t>I have 0 new messages.</w:t>
                            </w:r>
                          </w:p>
                          <w:p w:rsidR="00CB2D31" w:rsidRDefault="00CB2D31" w:rsidP="00CB2D31">
                            <w:pPr>
                              <w:rPr>
                                <w:lang w:val="en-US"/>
                              </w:rPr>
                            </w:pPr>
                            <w:r>
                              <w:rPr>
                                <w:b/>
                                <w:lang w:val="en-US"/>
                              </w:rPr>
                              <w:t xml:space="preserve">Dumbbells: </w:t>
                            </w:r>
                            <w:r>
                              <w:rPr>
                                <w:lang w:val="en-US"/>
                              </w:rPr>
                              <w:t>Just some dumbbells</w:t>
                            </w:r>
                          </w:p>
                          <w:p w:rsidR="00EE039E" w:rsidRDefault="00EE039E" w:rsidP="00CB2D31">
                            <w:pPr>
                              <w:rPr>
                                <w:lang w:val="en-US"/>
                              </w:rPr>
                            </w:pPr>
                            <w:r>
                              <w:rPr>
                                <w:b/>
                                <w:lang w:val="en-US"/>
                              </w:rPr>
                              <w:t>Drawer:</w:t>
                            </w:r>
                            <w:r>
                              <w:rPr>
                                <w:lang w:val="en-US"/>
                              </w:rPr>
                              <w:t xml:space="preserve"> It’s locked.</w:t>
                            </w:r>
                            <w:r w:rsidR="00EC78EE">
                              <w:rPr>
                                <w:lang w:val="en-US"/>
                              </w:rPr>
                              <w:t xml:space="preserve"> (K</w:t>
                            </w:r>
                            <w:r w:rsidR="009D5BBA">
                              <w:rPr>
                                <w:lang w:val="en-US"/>
                              </w:rPr>
                              <w:t>ey from living room drawer)</w:t>
                            </w:r>
                          </w:p>
                          <w:p w:rsidR="0073381D" w:rsidRDefault="004D3D2A" w:rsidP="00CB2D31">
                            <w:pPr>
                              <w:rPr>
                                <w:color w:val="ED7D31" w:themeColor="accent2"/>
                                <w:lang w:val="en-US"/>
                              </w:rPr>
                            </w:pPr>
                            <w:r>
                              <w:rPr>
                                <w:lang w:val="en-US"/>
                              </w:rPr>
                              <w:tab/>
                              <w:t>Here’s my wallet</w:t>
                            </w:r>
                            <w:r w:rsidR="00EE039E">
                              <w:rPr>
                                <w:lang w:val="en-US"/>
                              </w:rPr>
                              <w:t xml:space="preserve">. </w:t>
                            </w:r>
                          </w:p>
                          <w:p w:rsidR="00EE039E" w:rsidRDefault="00EE039E" w:rsidP="00CB2D31">
                            <w:pPr>
                              <w:rPr>
                                <w:lang w:val="en-US"/>
                              </w:rPr>
                            </w:pPr>
                            <w:r>
                              <w:rPr>
                                <w:color w:val="ED7D31" w:themeColor="accent2"/>
                                <w:lang w:val="en-US"/>
                              </w:rPr>
                              <w:tab/>
                            </w:r>
                            <w:r>
                              <w:rPr>
                                <w:lang w:val="en-US"/>
                              </w:rPr>
                              <w:t>A drawer full of clothes.</w:t>
                            </w:r>
                          </w:p>
                          <w:p w:rsidR="002E0E15" w:rsidRPr="002E0E15" w:rsidRDefault="002E0E15" w:rsidP="00CB2D31">
                            <w:pPr>
                              <w:rPr>
                                <w:lang w:val="en-US"/>
                              </w:rPr>
                            </w:pPr>
                            <w:r>
                              <w:rPr>
                                <w:b/>
                                <w:lang w:val="en-US"/>
                              </w:rPr>
                              <w:t xml:space="preserve">Picture Frame: </w:t>
                            </w:r>
                            <w:r>
                              <w:rPr>
                                <w:lang w:val="en-US"/>
                              </w:rPr>
                              <w:t>_ _ 2 _</w:t>
                            </w:r>
                          </w:p>
                          <w:p w:rsidR="002E0E15" w:rsidRPr="00EE039E" w:rsidRDefault="002E0E15" w:rsidP="00CB2D31">
                            <w:pPr>
                              <w:rPr>
                                <w:lang w:val="en-US"/>
                              </w:rPr>
                            </w:pPr>
                          </w:p>
                          <w:p w:rsidR="00EE039E" w:rsidRPr="00EE039E" w:rsidRDefault="00EE039E" w:rsidP="00CB2D31">
                            <w:pPr>
                              <w:rPr>
                                <w:lang w:val="en-US"/>
                              </w:rPr>
                            </w:pPr>
                            <w:r>
                              <w:rPr>
                                <w:lang w:val="en-US"/>
                              </w:rPr>
                              <w:tab/>
                            </w:r>
                          </w:p>
                          <w:p w:rsidR="00EE039E" w:rsidRPr="00EE039E" w:rsidRDefault="00EE039E" w:rsidP="00CB2D31">
                            <w:pPr>
                              <w:rPr>
                                <w:b/>
                                <w:lang w:val="en-US"/>
                              </w:rPr>
                            </w:pPr>
                          </w:p>
                          <w:p w:rsidR="00CB2D31" w:rsidRPr="00CB2D31" w:rsidRDefault="00CB2D31" w:rsidP="00CB2D31">
                            <w:pPr>
                              <w:rPr>
                                <w:b/>
                                <w:lang w:val="en-US"/>
                              </w:rPr>
                            </w:pPr>
                          </w:p>
                          <w:p w:rsidR="00CB2D31" w:rsidRPr="00CB2D31" w:rsidRDefault="00CB2D31" w:rsidP="00CB2D3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14E88E" id="Text Box 17" o:spid="_x0000_s1043" type="#_x0000_t202" style="width:553.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" fillcolor="white [3201]" strokeweight=".5pt">
                <v:textbox>
                  <w:txbxContent>
                    <w:p w:rsidR="00CB2D31" w:rsidRDefault="00CB2D31" w:rsidP="00CB2D31">
                      <w:pPr>
                        <w:rPr>
                          <w:b/>
                          <w:lang w:val="en-US"/>
                        </w:rPr>
                      </w:pPr>
                      <w:r>
                        <w:rPr>
                          <w:b/>
                          <w:lang w:val="en-US"/>
                        </w:rPr>
                        <w:t>Bedroom:</w:t>
                      </w:r>
                    </w:p>
                    <w:p w:rsidR="00CB2D31" w:rsidRPr="00CB2D31" w:rsidRDefault="00CB2D31" w:rsidP="00CB2D31">
                      <w:pPr>
                        <w:rPr>
                          <w:lang w:val="en-US"/>
                        </w:rPr>
                      </w:pPr>
                      <w:r>
                        <w:rPr>
                          <w:b/>
                          <w:lang w:val="en-US"/>
                        </w:rPr>
                        <w:t xml:space="preserve">Bed: </w:t>
                      </w:r>
                      <w:r>
                        <w:rPr>
                          <w:lang w:val="en-US"/>
                        </w:rPr>
                        <w:t>I can sleep later.</w:t>
                      </w:r>
                    </w:p>
                    <w:p w:rsidR="00CB2D31" w:rsidRDefault="00CB2D31" w:rsidP="00CB2D31">
                      <w:pPr>
                        <w:rPr>
                          <w:b/>
                          <w:lang w:val="en-US"/>
                        </w:rPr>
                      </w:pPr>
                      <w:r>
                        <w:rPr>
                          <w:b/>
                          <w:lang w:val="en-US"/>
                        </w:rPr>
                        <w:t xml:space="preserve">Window: </w:t>
                      </w:r>
                      <w:r w:rsidRPr="00CB2D31">
                        <w:rPr>
                          <w:lang w:val="en-US"/>
                        </w:rPr>
                        <w:t>Nothing to see here.</w:t>
                      </w:r>
                    </w:p>
                    <w:p w:rsidR="00CB2D31" w:rsidRDefault="00CB2D31" w:rsidP="00CB2D31">
                      <w:pPr>
                        <w:rPr>
                          <w:b/>
                          <w:lang w:val="en-US"/>
                        </w:rPr>
                      </w:pPr>
                      <w:r>
                        <w:rPr>
                          <w:b/>
                          <w:lang w:val="en-US"/>
                        </w:rPr>
                        <w:t>Shelf:</w:t>
                      </w:r>
                    </w:p>
                    <w:p w:rsidR="00CB2D31" w:rsidRDefault="00CB2D31" w:rsidP="00CB2D31">
                      <w:pPr>
                        <w:ind w:firstLine="720"/>
                        <w:rPr>
                          <w:lang w:val="en-US"/>
                        </w:rPr>
                      </w:pPr>
                      <w:r>
                        <w:rPr>
                          <w:b/>
                          <w:lang w:val="en-US"/>
                        </w:rPr>
                        <w:t xml:space="preserve">Plant: </w:t>
                      </w:r>
                      <w:r w:rsidR="00C90812">
                        <w:rPr>
                          <w:lang w:val="en-US"/>
                        </w:rPr>
                        <w:t>The house plants are growing quite nicely.</w:t>
                      </w:r>
                    </w:p>
                    <w:p w:rsidR="0073381D" w:rsidRDefault="0073381D" w:rsidP="0073381D">
                      <w:pPr>
                        <w:rPr>
                          <w:lang w:val="en-US"/>
                        </w:rPr>
                      </w:pPr>
                      <w:r>
                        <w:rPr>
                          <w:lang w:val="en-US"/>
                        </w:rPr>
                        <w:tab/>
                      </w:r>
                      <w:r>
                        <w:rPr>
                          <w:lang w:val="en-US"/>
                        </w:rPr>
                        <w:tab/>
                      </w:r>
                    </w:p>
                    <w:p w:rsidR="002E0E15" w:rsidRDefault="00CB2D31" w:rsidP="002E0E15">
                      <w:pPr>
                        <w:ind w:firstLine="720"/>
                        <w:rPr>
                          <w:b/>
                          <w:lang w:val="en-US"/>
                        </w:rPr>
                      </w:pPr>
                      <w:r>
                        <w:rPr>
                          <w:b/>
                          <w:lang w:val="en-US"/>
                        </w:rPr>
                        <w:t>Books:</w:t>
                      </w:r>
                      <w:r w:rsidRPr="00CB2D31">
                        <w:rPr>
                          <w:lang w:val="en-US"/>
                        </w:rPr>
                        <w:t xml:space="preserve"> I have no time to read</w:t>
                      </w:r>
                    </w:p>
                    <w:p w:rsidR="00CB2D31" w:rsidRPr="002E0E15" w:rsidRDefault="00EC78EE" w:rsidP="002E0E15">
                      <w:pPr>
                        <w:rPr>
                          <w:b/>
                          <w:lang w:val="en-US"/>
                        </w:rPr>
                      </w:pPr>
                      <w:r>
                        <w:rPr>
                          <w:b/>
                          <w:lang w:val="en-US"/>
                        </w:rPr>
                        <w:t xml:space="preserve">Study </w:t>
                      </w:r>
                      <w:r w:rsidR="00CB2D31">
                        <w:rPr>
                          <w:b/>
                          <w:lang w:val="en-US"/>
                        </w:rPr>
                        <w:t xml:space="preserve">Table: </w:t>
                      </w:r>
                      <w:r w:rsidR="00814188">
                        <w:rPr>
                          <w:lang w:val="en-US"/>
                        </w:rPr>
                        <w:t>Pens, papers and box that looks like it needs a 4-digit code to unlock.</w:t>
                      </w:r>
                    </w:p>
                    <w:p w:rsidR="00023663" w:rsidRPr="00CB2D31" w:rsidRDefault="00023663" w:rsidP="00CB2D31">
                      <w:pPr>
                        <w:rPr>
                          <w:lang w:val="en-US"/>
                        </w:rPr>
                      </w:pPr>
                      <w:r>
                        <w:rPr>
                          <w:lang w:val="en-US"/>
                        </w:rPr>
                        <w:tab/>
                        <w:t xml:space="preserve">          I found my facemask.</w:t>
                      </w:r>
                    </w:p>
                    <w:p w:rsidR="00877A8C" w:rsidRDefault="00CB2D31" w:rsidP="00CB2D31">
                      <w:pPr>
                        <w:rPr>
                          <w:lang w:val="en-US"/>
                        </w:rPr>
                      </w:pPr>
                      <w:r>
                        <w:rPr>
                          <w:b/>
                          <w:lang w:val="en-US"/>
                        </w:rPr>
                        <w:t xml:space="preserve">Phone: </w:t>
                      </w:r>
                      <w:r w:rsidR="008512DB">
                        <w:rPr>
                          <w:lang w:val="en-US"/>
                        </w:rPr>
                        <w:t>I have 0 new messages.</w:t>
                      </w:r>
                    </w:p>
                    <w:p w:rsidR="00CB2D31" w:rsidRDefault="00CB2D31" w:rsidP="00CB2D31">
                      <w:pPr>
                        <w:rPr>
                          <w:lang w:val="en-US"/>
                        </w:rPr>
                      </w:pPr>
                      <w:r>
                        <w:rPr>
                          <w:b/>
                          <w:lang w:val="en-US"/>
                        </w:rPr>
                        <w:t xml:space="preserve">Dumbbells: </w:t>
                      </w:r>
                      <w:r>
                        <w:rPr>
                          <w:lang w:val="en-US"/>
                        </w:rPr>
                        <w:t>Just some dumbbells</w:t>
                      </w:r>
                    </w:p>
                    <w:p w:rsidR="00EE039E" w:rsidRDefault="00EE039E" w:rsidP="00CB2D31">
                      <w:pPr>
                        <w:rPr>
                          <w:lang w:val="en-US"/>
                        </w:rPr>
                      </w:pPr>
                      <w:r>
                        <w:rPr>
                          <w:b/>
                          <w:lang w:val="en-US"/>
                        </w:rPr>
                        <w:t>Drawer:</w:t>
                      </w:r>
                      <w:r>
                        <w:rPr>
                          <w:lang w:val="en-US"/>
                        </w:rPr>
                        <w:t xml:space="preserve"> It’s locked.</w:t>
                      </w:r>
                      <w:r w:rsidR="00EC78EE">
                        <w:rPr>
                          <w:lang w:val="en-US"/>
                        </w:rPr>
                        <w:t xml:space="preserve"> (K</w:t>
                      </w:r>
                      <w:r w:rsidR="009D5BBA">
                        <w:rPr>
                          <w:lang w:val="en-US"/>
                        </w:rPr>
                        <w:t>ey from living room drawer)</w:t>
                      </w:r>
                    </w:p>
                    <w:p w:rsidR="0073381D" w:rsidRDefault="004D3D2A" w:rsidP="00CB2D31">
                      <w:pPr>
                        <w:rPr>
                          <w:color w:val="ED7D31" w:themeColor="accent2"/>
                          <w:lang w:val="en-US"/>
                        </w:rPr>
                      </w:pPr>
                      <w:r>
                        <w:rPr>
                          <w:lang w:val="en-US"/>
                        </w:rPr>
                        <w:tab/>
                        <w:t>Here’s my wallet</w:t>
                      </w:r>
                      <w:r w:rsidR="00EE039E">
                        <w:rPr>
                          <w:lang w:val="en-US"/>
                        </w:rPr>
                        <w:t xml:space="preserve">. </w:t>
                      </w:r>
                    </w:p>
                    <w:p w:rsidR="00EE039E" w:rsidRDefault="00EE039E" w:rsidP="00CB2D31">
                      <w:pPr>
                        <w:rPr>
                          <w:lang w:val="en-US"/>
                        </w:rPr>
                      </w:pPr>
                      <w:r>
                        <w:rPr>
                          <w:color w:val="ED7D31" w:themeColor="accent2"/>
                          <w:lang w:val="en-US"/>
                        </w:rPr>
                        <w:tab/>
                      </w:r>
                      <w:r>
                        <w:rPr>
                          <w:lang w:val="en-US"/>
                        </w:rPr>
                        <w:t>A drawer full of clothes.</w:t>
                      </w:r>
                    </w:p>
                    <w:p w:rsidR="002E0E15" w:rsidRPr="002E0E15" w:rsidRDefault="002E0E15" w:rsidP="00CB2D31">
                      <w:pPr>
                        <w:rPr>
                          <w:lang w:val="en-US"/>
                        </w:rPr>
                      </w:pPr>
                      <w:r>
                        <w:rPr>
                          <w:b/>
                          <w:lang w:val="en-US"/>
                        </w:rPr>
                        <w:t xml:space="preserve">Picture Frame: </w:t>
                      </w:r>
                      <w:r>
                        <w:rPr>
                          <w:lang w:val="en-US"/>
                        </w:rPr>
                        <w:t>_ _ 2 _</w:t>
                      </w:r>
                    </w:p>
                    <w:p w:rsidR="002E0E15" w:rsidRPr="00EE039E" w:rsidRDefault="002E0E15" w:rsidP="00CB2D31">
                      <w:pPr>
                        <w:rPr>
                          <w:lang w:val="en-US"/>
                        </w:rPr>
                      </w:pPr>
                    </w:p>
                    <w:p w:rsidR="00EE039E" w:rsidRPr="00EE039E" w:rsidRDefault="00EE039E" w:rsidP="00CB2D31">
                      <w:pPr>
                        <w:rPr>
                          <w:lang w:val="en-US"/>
                        </w:rPr>
                      </w:pPr>
                      <w:r>
                        <w:rPr>
                          <w:lang w:val="en-US"/>
                        </w:rPr>
                        <w:tab/>
                      </w:r>
                    </w:p>
                    <w:p w:rsidR="00EE039E" w:rsidRPr="00EE039E" w:rsidRDefault="00EE039E" w:rsidP="00CB2D31">
                      <w:pPr>
                        <w:rPr>
                          <w:b/>
                          <w:lang w:val="en-US"/>
                        </w:rPr>
                      </w:pPr>
                    </w:p>
                    <w:p w:rsidR="00CB2D31" w:rsidRPr="00CB2D31" w:rsidRDefault="00CB2D31" w:rsidP="00CB2D31">
                      <w:pPr>
                        <w:rPr>
                          <w:b/>
                          <w:lang w:val="en-US"/>
                        </w:rPr>
                      </w:pPr>
                    </w:p>
                    <w:p w:rsidR="00CB2D31" w:rsidRPr="00CB2D31" w:rsidRDefault="00CB2D31" w:rsidP="00CB2D31">
                      <w:pPr>
                        <w:rPr>
                          <w:lang w:val="en-US"/>
                        </w:rPr>
                      </w:pPr>
                    </w:p>
                  </w:txbxContent>
                </v:textbox>
                <w10:anchorlock/>
              </v:shape>
            </w:pict>
          </mc:Fallback>
        </mc:AlternateContent>
      </w:r>
    </w:p>
    <w:p w:rsidR="004F122A" w:rsidRPr="00C76C11" w:rsidRDefault="004F122A" w:rsidP="004F122A">
      <w:pPr>
        <w:tabs>
          <w:tab w:val="left" w:pos="4635"/>
        </w:tabs>
        <w:spacing w:before="240" w:after="240"/>
        <w:rPr>
          <w:color w:val="FF0000"/>
          <w:lang w:val="en-US"/>
        </w:rPr>
      </w:pPr>
      <w:r w:rsidRPr="00C76C11">
        <w:rPr>
          <w:color w:val="FF0000"/>
          <w:lang w:val="en-US"/>
        </w:rPr>
        <w:t>DATE: MAY 2020, 7:00 pm, week 1, bed room</w:t>
      </w:r>
      <w:r w:rsidR="00B11DAF" w:rsidRPr="00C76C11">
        <w:rPr>
          <w:color w:val="FF0000"/>
          <w:lang w:val="en-US"/>
        </w:rPr>
        <w:t>, GCQ</w:t>
      </w:r>
    </w:p>
    <w:p w:rsidR="004F122A" w:rsidRPr="00C76C11" w:rsidRDefault="004F122A" w:rsidP="004F122A">
      <w:pPr>
        <w:rPr>
          <w:color w:val="4472C4" w:themeColor="accent5"/>
          <w:lang w:val="en-US"/>
        </w:rPr>
      </w:pPr>
      <w:r w:rsidRPr="00C76C11">
        <w:rPr>
          <w:color w:val="4472C4" w:themeColor="accent5"/>
          <w:lang w:val="en-US"/>
        </w:rPr>
        <w:t>Player: (Great. Now I have everything set, I am ready for tomorrow.)</w:t>
      </w:r>
    </w:p>
    <w:p w:rsidR="003A39CD" w:rsidRPr="00C76C11" w:rsidRDefault="003A39CD" w:rsidP="004F122A">
      <w:pPr>
        <w:rPr>
          <w:color w:val="4472C4" w:themeColor="accent5"/>
          <w:lang w:val="en-US"/>
        </w:rPr>
      </w:pPr>
    </w:p>
    <w:p w:rsidR="003A39CD" w:rsidRPr="00C76C11" w:rsidRDefault="003A39CD" w:rsidP="004F122A">
      <w:pPr>
        <w:rPr>
          <w:color w:val="4472C4" w:themeColor="accent5"/>
          <w:lang w:val="en-US"/>
        </w:rPr>
      </w:pPr>
    </w:p>
    <w:p w:rsidR="003A39CD" w:rsidRPr="00C76C11" w:rsidRDefault="003A39CD" w:rsidP="003A39CD">
      <w:pPr>
        <w:tabs>
          <w:tab w:val="left" w:pos="4635"/>
        </w:tabs>
        <w:spacing w:before="240" w:after="240"/>
        <w:rPr>
          <w:color w:val="FF0000"/>
          <w:lang w:val="en-US"/>
        </w:rPr>
      </w:pPr>
      <w:r w:rsidRPr="00C76C11">
        <w:rPr>
          <w:color w:val="FF0000"/>
          <w:lang w:val="en-US"/>
        </w:rPr>
        <w:t>DATE: MAY 2020, 6:00 am, week 2</w:t>
      </w:r>
      <w:r w:rsidR="004D4F8C">
        <w:rPr>
          <w:color w:val="FF0000"/>
          <w:lang w:val="en-US"/>
        </w:rPr>
        <w:t>, shuttle vehicle</w:t>
      </w:r>
      <w:r w:rsidRPr="00C76C11">
        <w:rPr>
          <w:color w:val="FF0000"/>
          <w:lang w:val="en-US"/>
        </w:rPr>
        <w:t>, GCQ</w:t>
      </w:r>
    </w:p>
    <w:p w:rsidR="003A39CD" w:rsidRPr="00C76C11" w:rsidRDefault="003A39CD" w:rsidP="003A39CD">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Player: Mom, I’m leaving for work.</w:t>
      </w:r>
    </w:p>
    <w:p w:rsidR="003A39CD" w:rsidRPr="00C76C11" w:rsidRDefault="003A39CD" w:rsidP="003A39CD">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Carla (mom): Wait! Don’t forget to wear your facemask</w:t>
      </w:r>
      <w:ins w:id="37" w:author="Ghyllan Denola" w:date="2021-05-17T16:06:00Z">
        <w:r w:rsidRPr="00C76C11">
          <w:rPr>
            <w:rFonts w:ascii="Calibri" w:eastAsia="Calibri" w:hAnsi="Calibri" w:cs="Calibri"/>
            <w:strike/>
          </w:rPr>
          <w:t xml:space="preserve"> and face shield</w:t>
        </w:r>
      </w:ins>
      <w:r w:rsidRPr="00C76C11">
        <w:rPr>
          <w:rFonts w:ascii="Calibri" w:eastAsia="Calibri" w:hAnsi="Calibri" w:cs="Calibri"/>
          <w:strike/>
        </w:rPr>
        <w:t>.</w:t>
      </w:r>
    </w:p>
    <w:p w:rsidR="003A39CD" w:rsidRPr="00C76C11" w:rsidRDefault="003A39CD" w:rsidP="003A39CD">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Player: Thanks mom.</w:t>
      </w:r>
    </w:p>
    <w:p w:rsidR="003A39CD" w:rsidRPr="00C76C11" w:rsidRDefault="003A39CD" w:rsidP="003A39CD">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Carla (mom): Also, take this hand sanitizer with you and stay away from crowded places.</w:t>
      </w:r>
    </w:p>
    <w:p w:rsidR="003A39CD" w:rsidRPr="00C76C11" w:rsidRDefault="003A39CD" w:rsidP="003A39CD">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Player: Yeah, I will keep that in mind. Love you mom.</w:t>
      </w:r>
    </w:p>
    <w:p w:rsidR="003A39CD" w:rsidRPr="00C76C11" w:rsidRDefault="003A39CD" w:rsidP="003A39CD">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Carla (mom): I love you too. Take care.</w:t>
      </w:r>
    </w:p>
    <w:p w:rsidR="00310E7B" w:rsidRPr="00C76C11" w:rsidRDefault="00310E7B" w:rsidP="00310E7B">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rPr>
        <w:t xml:space="preserve">Player: </w:t>
      </w:r>
      <w:r w:rsidRPr="00C76C11">
        <w:rPr>
          <w:color w:val="ED7D31" w:themeColor="accent2"/>
          <w:lang w:val="en-US"/>
        </w:rPr>
        <w:t>*yawn sfx*</w:t>
      </w:r>
      <w:r w:rsidRPr="00C76C11">
        <w:rPr>
          <w:rFonts w:ascii="Calibri" w:eastAsia="Calibri" w:hAnsi="Calibri" w:cs="Calibri"/>
        </w:rPr>
        <w:t xml:space="preserve"> </w:t>
      </w:r>
      <w:r w:rsidRPr="00C76C11">
        <w:rPr>
          <w:rFonts w:ascii="Calibri" w:eastAsia="Calibri" w:hAnsi="Calibri" w:cs="Calibri"/>
        </w:rPr>
        <w:t>(</w:t>
      </w:r>
      <w:r w:rsidRPr="00C76C11">
        <w:rPr>
          <w:rFonts w:ascii="Calibri" w:eastAsia="Calibri" w:hAnsi="Calibri" w:cs="Calibri"/>
        </w:rPr>
        <w:t>I’m so sleepy. Staying up all night on social media was not the best idea.</w:t>
      </w:r>
      <w:r w:rsidRPr="00C76C11">
        <w:rPr>
          <w:rFonts w:ascii="Calibri" w:eastAsia="Calibri" w:hAnsi="Calibri" w:cs="Calibri"/>
        </w:rPr>
        <w:t>)</w:t>
      </w:r>
      <w:ins w:id="38" w:author="Ghyllan Denola" w:date="2021-05-17T16:07:00Z">
        <w:r w:rsidRPr="00C76C11">
          <w:rPr>
            <w:rFonts w:ascii="Calibri" w:eastAsia="Calibri" w:hAnsi="Calibri" w:cs="Calibri"/>
          </w:rPr>
          <w:t xml:space="preserve"> </w:t>
        </w:r>
        <w:r w:rsidRPr="00C76C11">
          <w:rPr>
            <w:rFonts w:ascii="Calibri" w:eastAsia="Calibri" w:hAnsi="Calibri" w:cs="Calibri"/>
            <w:strike/>
          </w:rPr>
          <w:t>I</w:t>
        </w:r>
      </w:ins>
      <w:r w:rsidRPr="00C76C11">
        <w:rPr>
          <w:rFonts w:ascii="Calibri" w:eastAsia="Calibri" w:hAnsi="Calibri" w:cs="Calibri"/>
          <w:strike/>
        </w:rPr>
        <w:t xml:space="preserve"> </w:t>
      </w:r>
      <w:ins w:id="39" w:author="Ghyllan Denola" w:date="2021-05-17T16:07:00Z">
        <w:r w:rsidRPr="00C76C11">
          <w:rPr>
            <w:rFonts w:ascii="Calibri" w:eastAsia="Calibri" w:hAnsi="Calibri" w:cs="Calibri"/>
            <w:strike/>
          </w:rPr>
          <w:t>see there is also strict safe distance when it comes to transportation. The number of people inside the vehicle is limited to avoid overcrowding.</w:t>
        </w:r>
      </w:ins>
    </w:p>
    <w:p w:rsidR="0033677E" w:rsidRPr="00C76C11" w:rsidRDefault="0033677E" w:rsidP="0033677E">
      <w:pPr>
        <w:tabs>
          <w:tab w:val="left" w:pos="720"/>
          <w:tab w:val="left" w:pos="1440"/>
          <w:tab w:val="left" w:pos="2160"/>
          <w:tab w:val="left" w:pos="2880"/>
          <w:tab w:val="center" w:pos="4680"/>
          <w:tab w:val="left" w:pos="10425"/>
        </w:tabs>
        <w:rPr>
          <w:rFonts w:ascii="Calibri" w:eastAsia="Calibri" w:hAnsi="Calibri" w:cs="Calibri"/>
          <w:color w:val="4472C4" w:themeColor="accent5"/>
        </w:rPr>
      </w:pPr>
      <w:r w:rsidRPr="00C76C11">
        <w:rPr>
          <w:rFonts w:ascii="Calibri" w:eastAsia="Calibri" w:hAnsi="Calibri" w:cs="Calibri"/>
          <w:color w:val="4472C4" w:themeColor="accent5"/>
        </w:rPr>
        <w:t xml:space="preserve">Player: (I can see that people are sitting </w:t>
      </w:r>
      <w:r w:rsidRPr="000B0FD6">
        <w:rPr>
          <w:rFonts w:ascii="Calibri" w:eastAsia="Calibri" w:hAnsi="Calibri" w:cs="Calibri"/>
          <w:b/>
          <w:color w:val="4472C4" w:themeColor="accent5"/>
        </w:rPr>
        <w:t>one-seat apart</w:t>
      </w:r>
      <w:r w:rsidR="000B0FD6" w:rsidRPr="000B0FD6">
        <w:rPr>
          <w:rFonts w:ascii="Calibri" w:eastAsia="Calibri" w:hAnsi="Calibri" w:cs="Calibri"/>
          <w:b/>
          <w:color w:val="4472C4" w:themeColor="accent5"/>
        </w:rPr>
        <w:t xml:space="preserve"> in public transportation</w:t>
      </w:r>
      <w:r w:rsidRPr="00C76C11">
        <w:rPr>
          <w:rFonts w:ascii="Calibri" w:eastAsia="Calibri" w:hAnsi="Calibri" w:cs="Calibri"/>
          <w:color w:val="4472C4" w:themeColor="accent5"/>
        </w:rPr>
        <w:t>, limiting the vehicle’s capacity. That’s good I suppose.)</w:t>
      </w:r>
      <w:r w:rsidRPr="00C76C11">
        <w:rPr>
          <w:rFonts w:ascii="Calibri" w:eastAsia="Calibri" w:hAnsi="Calibri" w:cs="Calibri"/>
          <w:color w:val="4472C4" w:themeColor="accent5"/>
        </w:rPr>
        <w:tab/>
      </w:r>
    </w:p>
    <w:p w:rsidR="0033677E" w:rsidRPr="00C76C11" w:rsidRDefault="0033677E" w:rsidP="0033677E">
      <w:pPr>
        <w:tabs>
          <w:tab w:val="left" w:pos="720"/>
          <w:tab w:val="left" w:pos="1440"/>
          <w:tab w:val="left" w:pos="2160"/>
          <w:tab w:val="left" w:pos="2880"/>
          <w:tab w:val="center" w:pos="4680"/>
          <w:tab w:val="left" w:pos="10425"/>
        </w:tabs>
        <w:rPr>
          <w:rFonts w:ascii="Calibri" w:eastAsia="Calibri" w:hAnsi="Calibri" w:cs="Calibri"/>
          <w:color w:val="4472C4" w:themeColor="accent5"/>
        </w:rPr>
      </w:pPr>
      <w:r w:rsidRPr="00C76C11">
        <w:rPr>
          <w:rFonts w:ascii="Calibri" w:eastAsia="Calibri" w:hAnsi="Calibri" w:cs="Calibri"/>
          <w:noProof/>
          <w:lang w:eastAsia="en-PH"/>
        </w:rPr>
        <w:lastRenderedPageBreak/>
        <mc:AlternateContent>
          <mc:Choice Requires="wps">
            <w:drawing>
              <wp:inline distT="0" distB="0" distL="0" distR="0" wp14:anchorId="711C272E" wp14:editId="601811DC">
                <wp:extent cx="5791200" cy="1847850"/>
                <wp:effectExtent l="0" t="0" r="19050" b="19050"/>
                <wp:docPr id="15" name="Text Box 15"/>
                <wp:cNvGraphicFramePr/>
                <a:graphic xmlns:a="http://schemas.openxmlformats.org/drawingml/2006/main">
                  <a:graphicData uri="http://schemas.microsoft.com/office/word/2010/wordprocessingShape">
                    <wps:wsp>
                      <wps:cNvSpPr txBox="1"/>
                      <wps:spPr>
                        <a:xfrm>
                          <a:off x="0" y="0"/>
                          <a:ext cx="579120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677E" w:rsidRDefault="0033677E" w:rsidP="0033677E">
                            <w:pPr>
                              <w:rPr>
                                <w:lang w:val="en-US"/>
                              </w:rPr>
                            </w:pPr>
                            <w:r>
                              <w:rPr>
                                <w:lang w:val="en-US"/>
                              </w:rPr>
                              <w:t>ACHIEVEMENT: New information unlocked.</w:t>
                            </w:r>
                          </w:p>
                          <w:p w:rsidR="0033677E" w:rsidRDefault="0033677E" w:rsidP="0033677E">
                            <w:pPr>
                              <w:rPr>
                                <w:lang w:val="en-US"/>
                              </w:rPr>
                            </w:pPr>
                            <w:r>
                              <w:rPr>
                                <w:lang w:val="en-US"/>
                              </w:rPr>
                              <w:t>TITLE: Road Tran</w:t>
                            </w:r>
                            <w:r w:rsidR="00C76C11">
                              <w:rPr>
                                <w:lang w:val="en-US"/>
                              </w:rPr>
                              <w:t>s</w:t>
                            </w:r>
                            <w:r>
                              <w:rPr>
                                <w:lang w:val="en-US"/>
                              </w:rPr>
                              <w:t>port</w:t>
                            </w:r>
                          </w:p>
                          <w:p w:rsidR="0033677E" w:rsidRDefault="0033677E" w:rsidP="0033677E">
                            <w:pPr>
                              <w:rPr>
                                <w:lang w:val="en-US"/>
                              </w:rPr>
                            </w:pPr>
                            <w:r>
                              <w:rPr>
                                <w:lang w:val="en-US"/>
                              </w:rPr>
                              <w:t xml:space="preserve">For more information check: </w:t>
                            </w:r>
                          </w:p>
                          <w:p w:rsidR="0033677E" w:rsidRDefault="00B455B6" w:rsidP="0033677E">
                            <w:hyperlink r:id="rId17" w:history="1">
                              <w:r w:rsidRPr="00D210BE">
                                <w:rPr>
                                  <w:rStyle w:val="Hyperlink"/>
                                </w:rPr>
                                <w:t>https://dotr.gov.ph/55-dotrnews/3282-dotr-announces-omnibus-guidelines-on-public-transportation-in-the-enforcement-of-enhanced-community-quarantine.html</w:t>
                              </w:r>
                            </w:hyperlink>
                          </w:p>
                          <w:p w:rsidR="00B455B6" w:rsidRDefault="00B455B6" w:rsidP="0033677E">
                            <w:pPr>
                              <w:rPr>
                                <w:lang w:val="en-US"/>
                              </w:rPr>
                            </w:pPr>
                          </w:p>
                          <w:p w:rsidR="0033677E" w:rsidRDefault="0033677E" w:rsidP="0033677E">
                            <w:pPr>
                              <w:rPr>
                                <w:lang w:val="en-US"/>
                              </w:rPr>
                            </w:pPr>
                          </w:p>
                          <w:p w:rsidR="0033677E" w:rsidRDefault="0033677E" w:rsidP="0033677E">
                            <w:pPr>
                              <w:rPr>
                                <w:lang w:val="en-US"/>
                              </w:rPr>
                            </w:pPr>
                          </w:p>
                          <w:p w:rsidR="0033677E" w:rsidRPr="00247A74" w:rsidRDefault="0033677E" w:rsidP="0033677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1C272E" id="Text Box 15" o:spid="_x0000_s1044" type="#_x0000_t202" style="width:456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" fillcolor="white [3201]" strokeweight=".5pt">
                <v:textbox>
                  <w:txbxContent>
                    <w:p w:rsidR="0033677E" w:rsidRDefault="0033677E" w:rsidP="0033677E">
                      <w:pPr>
                        <w:rPr>
                          <w:lang w:val="en-US"/>
                        </w:rPr>
                      </w:pPr>
                      <w:r>
                        <w:rPr>
                          <w:lang w:val="en-US"/>
                        </w:rPr>
                        <w:t>ACHIEVEMENT: New information unlocked.</w:t>
                      </w:r>
                    </w:p>
                    <w:p w:rsidR="0033677E" w:rsidRDefault="0033677E" w:rsidP="0033677E">
                      <w:pPr>
                        <w:rPr>
                          <w:lang w:val="en-US"/>
                        </w:rPr>
                      </w:pPr>
                      <w:r>
                        <w:rPr>
                          <w:lang w:val="en-US"/>
                        </w:rPr>
                        <w:t>TITLE: Road Tran</w:t>
                      </w:r>
                      <w:r w:rsidR="00C76C11">
                        <w:rPr>
                          <w:lang w:val="en-US"/>
                        </w:rPr>
                        <w:t>s</w:t>
                      </w:r>
                      <w:r>
                        <w:rPr>
                          <w:lang w:val="en-US"/>
                        </w:rPr>
                        <w:t>port</w:t>
                      </w:r>
                    </w:p>
                    <w:p w:rsidR="0033677E" w:rsidRDefault="0033677E" w:rsidP="0033677E">
                      <w:pPr>
                        <w:rPr>
                          <w:lang w:val="en-US"/>
                        </w:rPr>
                      </w:pPr>
                      <w:r>
                        <w:rPr>
                          <w:lang w:val="en-US"/>
                        </w:rPr>
                        <w:t xml:space="preserve">For more information check: </w:t>
                      </w:r>
                    </w:p>
                    <w:p w:rsidR="0033677E" w:rsidRDefault="00B455B6" w:rsidP="0033677E">
                      <w:hyperlink r:id="rId18" w:history="1">
                        <w:r w:rsidRPr="00D210BE">
                          <w:rPr>
                            <w:rStyle w:val="Hyperlink"/>
                          </w:rPr>
                          <w:t>https://dotr.gov.ph/55-dotrnews/3282-dotr-announces-omnibus-guidelines-on-public-transportation-in-the-enforcement-of-enhanced-community-quarantine.html</w:t>
                        </w:r>
                      </w:hyperlink>
                    </w:p>
                    <w:p w:rsidR="00B455B6" w:rsidRDefault="00B455B6" w:rsidP="0033677E">
                      <w:pPr>
                        <w:rPr>
                          <w:lang w:val="en-US"/>
                        </w:rPr>
                      </w:pPr>
                    </w:p>
                    <w:p w:rsidR="0033677E" w:rsidRDefault="0033677E" w:rsidP="0033677E">
                      <w:pPr>
                        <w:rPr>
                          <w:lang w:val="en-US"/>
                        </w:rPr>
                      </w:pPr>
                    </w:p>
                    <w:p w:rsidR="0033677E" w:rsidRDefault="0033677E" w:rsidP="0033677E">
                      <w:pPr>
                        <w:rPr>
                          <w:lang w:val="en-US"/>
                        </w:rPr>
                      </w:pPr>
                    </w:p>
                    <w:p w:rsidR="0033677E" w:rsidRPr="00247A74" w:rsidRDefault="0033677E" w:rsidP="0033677E">
                      <w:pPr>
                        <w:rPr>
                          <w:lang w:val="en-US"/>
                        </w:rPr>
                      </w:pPr>
                    </w:p>
                  </w:txbxContent>
                </v:textbox>
                <w10:anchorlock/>
              </v:shape>
            </w:pict>
          </mc:Fallback>
        </mc:AlternateContent>
      </w:r>
    </w:p>
    <w:p w:rsidR="0033677E" w:rsidRPr="00C76C11" w:rsidRDefault="0033677E" w:rsidP="00310E7B">
      <w:pPr>
        <w:tabs>
          <w:tab w:val="left" w:pos="720"/>
          <w:tab w:val="left" w:pos="1440"/>
          <w:tab w:val="left" w:pos="2160"/>
          <w:tab w:val="left" w:pos="2880"/>
          <w:tab w:val="center" w:pos="4680"/>
        </w:tabs>
        <w:rPr>
          <w:rFonts w:ascii="Calibri" w:eastAsia="Calibri" w:hAnsi="Calibri" w:cs="Calibri"/>
          <w:color w:val="4472C4" w:themeColor="accent5"/>
        </w:rPr>
      </w:pPr>
    </w:p>
    <w:p w:rsidR="00C76C11" w:rsidRPr="00C76C11" w:rsidRDefault="00C76C11" w:rsidP="00C76C11">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 xml:space="preserve">Worker 1: Man, these past four months have been rough… </w:t>
      </w:r>
    </w:p>
    <w:p w:rsidR="00C76C11" w:rsidRPr="00C76C11" w:rsidRDefault="00C76C11" w:rsidP="00C76C11">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strike/>
        </w:rPr>
        <w:t>Player: Should I eavesdrop on their conversations?</w:t>
      </w:r>
    </w:p>
    <w:p w:rsidR="00C76C11" w:rsidRDefault="00C76C11" w:rsidP="00C76C11">
      <w:pPr>
        <w:tabs>
          <w:tab w:val="left" w:pos="720"/>
          <w:tab w:val="left" w:pos="1440"/>
          <w:tab w:val="left" w:pos="2160"/>
          <w:tab w:val="left" w:pos="2880"/>
          <w:tab w:val="center" w:pos="4680"/>
        </w:tabs>
        <w:rPr>
          <w:rFonts w:ascii="Calibri" w:eastAsia="Calibri" w:hAnsi="Calibri" w:cs="Calibri"/>
          <w:color w:val="4472C4" w:themeColor="accent5"/>
        </w:rPr>
      </w:pPr>
      <w:r>
        <w:rPr>
          <w:rFonts w:ascii="Calibri" w:eastAsia="Calibri" w:hAnsi="Calibri" w:cs="Calibri"/>
          <w:color w:val="4472C4" w:themeColor="accent5"/>
        </w:rPr>
        <w:t>Worker 1: These past few months have been rough.</w:t>
      </w:r>
    </w:p>
    <w:p w:rsidR="00C76C11" w:rsidRDefault="00C76C11" w:rsidP="00C76C11">
      <w:pPr>
        <w:tabs>
          <w:tab w:val="left" w:pos="720"/>
          <w:tab w:val="left" w:pos="1440"/>
          <w:tab w:val="left" w:pos="2160"/>
          <w:tab w:val="left" w:pos="2880"/>
          <w:tab w:val="center" w:pos="4680"/>
        </w:tabs>
        <w:rPr>
          <w:rFonts w:ascii="Calibri" w:eastAsia="Calibri" w:hAnsi="Calibri" w:cs="Calibri"/>
          <w:color w:val="4472C4" w:themeColor="accent5"/>
        </w:rPr>
      </w:pPr>
      <w:r>
        <w:rPr>
          <w:rFonts w:ascii="Calibri" w:eastAsia="Calibri" w:hAnsi="Calibri" w:cs="Calibri"/>
          <w:color w:val="4472C4" w:themeColor="accent5"/>
        </w:rPr>
        <w:t>Player: They’re so loud they need to keep their voices down. Should I listen or just ignore them?</w:t>
      </w:r>
    </w:p>
    <w:p w:rsidR="00C76C11" w:rsidRPr="00C76C11" w:rsidRDefault="00C76C11" w:rsidP="00C76C11">
      <w:pPr>
        <w:tabs>
          <w:tab w:val="left" w:pos="720"/>
          <w:tab w:val="left" w:pos="1440"/>
          <w:tab w:val="left" w:pos="2160"/>
          <w:tab w:val="left" w:pos="2880"/>
          <w:tab w:val="center" w:pos="4680"/>
        </w:tabs>
        <w:rPr>
          <w:rFonts w:ascii="Calibri" w:eastAsia="Calibri" w:hAnsi="Calibri" w:cs="Calibri"/>
          <w:color w:val="4472C4" w:themeColor="accent5"/>
        </w:rPr>
      </w:pPr>
    </w:p>
    <w:p w:rsidR="00C76C11" w:rsidRPr="00C76C11" w:rsidRDefault="00C76C11" w:rsidP="00C76C11">
      <w:pPr>
        <w:tabs>
          <w:tab w:val="left" w:pos="720"/>
          <w:tab w:val="left" w:pos="1440"/>
          <w:tab w:val="left" w:pos="2160"/>
          <w:tab w:val="left" w:pos="2880"/>
          <w:tab w:val="center" w:pos="4680"/>
        </w:tabs>
        <w:rPr>
          <w:rFonts w:ascii="Calibri" w:eastAsia="Calibri" w:hAnsi="Calibri" w:cs="Calibri"/>
          <w:strike/>
        </w:rPr>
      </w:pPr>
      <w:r w:rsidRPr="00C76C11">
        <w:rPr>
          <w:rFonts w:ascii="Calibri" w:eastAsia="Calibri" w:hAnsi="Calibri" w:cs="Calibri"/>
          <w:noProof/>
          <w:lang w:eastAsia="en-PH"/>
        </w:rPr>
        <w:lastRenderedPageBreak/>
        <mc:AlternateContent>
          <mc:Choice Requires="wps">
            <w:drawing>
              <wp:inline distT="0" distB="0" distL="0" distR="0" wp14:anchorId="6CF8C1EF" wp14:editId="1E34DA2C">
                <wp:extent cx="7029450" cy="6477000"/>
                <wp:effectExtent l="0" t="0" r="19050" b="19050"/>
                <wp:docPr id="18" name="Text Box 18"/>
                <wp:cNvGraphicFramePr/>
                <a:graphic xmlns:a="http://schemas.openxmlformats.org/drawingml/2006/main">
                  <a:graphicData uri="http://schemas.microsoft.com/office/word/2010/wordprocessingShape">
                    <wps:wsp>
                      <wps:cNvSpPr txBox="1"/>
                      <wps:spPr>
                        <a:xfrm>
                          <a:off x="0" y="0"/>
                          <a:ext cx="7029450" cy="6477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76C11" w:rsidRPr="006D6D9B" w:rsidRDefault="00C76C11" w:rsidP="00C76C11">
                            <w:pPr>
                              <w:rPr>
                                <w:b/>
                                <w:lang w:val="en-US"/>
                              </w:rPr>
                            </w:pPr>
                            <w:r w:rsidRPr="006D6D9B">
                              <w:rPr>
                                <w:b/>
                                <w:lang w:val="en-US"/>
                              </w:rPr>
                              <w:t>Choices:</w:t>
                            </w:r>
                          </w:p>
                          <w:p w:rsidR="00C76C11" w:rsidRDefault="00C76C11" w:rsidP="00C76C11">
                            <w:pPr>
                              <w:rPr>
                                <w:b/>
                                <w:lang w:val="en-US"/>
                              </w:rPr>
                            </w:pPr>
                            <w:r w:rsidRPr="006D6D9B">
                              <w:rPr>
                                <w:b/>
                                <w:lang w:val="en-US"/>
                              </w:rPr>
                              <w:t>1: Eavesdrop.</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i/>
                                <w:strike/>
                              </w:rPr>
                            </w:pPr>
                            <w:r>
                              <w:rPr>
                                <w:rFonts w:ascii="Calibri" w:eastAsia="Calibri" w:hAnsi="Calibri" w:cs="Calibri"/>
                              </w:rPr>
                              <w:tab/>
                            </w:r>
                            <w:r w:rsidRPr="006D6D9B">
                              <w:rPr>
                                <w:rFonts w:ascii="Calibri" w:eastAsia="Calibri" w:hAnsi="Calibri" w:cs="Calibri"/>
                                <w:strike/>
                              </w:rPr>
                              <w:t xml:space="preserve">Player: </w:t>
                            </w:r>
                            <w:r w:rsidRPr="006D6D9B">
                              <w:rPr>
                                <w:rFonts w:ascii="Calibri" w:eastAsia="Calibri" w:hAnsi="Calibri" w:cs="Calibri"/>
                                <w:i/>
                                <w:strike/>
                              </w:rPr>
                              <w:t>I’m sure it’s fine as long as they won’t find out I’m listening to them.</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b/>
                                <w:strike/>
                              </w:rPr>
                              <w:tab/>
                            </w:r>
                            <w:r w:rsidRPr="006D6D9B">
                              <w:rPr>
                                <w:rFonts w:ascii="Calibri" w:eastAsia="Calibri" w:hAnsi="Calibri" w:cs="Calibri"/>
                                <w:strike/>
                              </w:rPr>
                              <w:t>Worker 2: I know, right? I heard that some small businesses were shot down because of the pandemic. I feel bad for the people who lost their jobs because of Covid-19. People are struggling with their financial needs.</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 xml:space="preserve">Worker 1: This virus really made a huge impact in the economy. It’s really scary how much can change in a span of five months. </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1: Also, these facemasks are really annoying. It’s very hot and I feel like I’m suffocating.</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2: Whoa! What do you think you’re doing? Don’t remove your facemask.</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1: But I can’t breathe properly.</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2: Coronavirus gets transmitted through respiratory droplets like saliva and discharge from the nose. It can also spread through a cough or sneeze, so please don’t take off your mask. Better safe than sorry.</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i/>
                                <w:strike/>
                              </w:rPr>
                            </w:pPr>
                            <w:r w:rsidRPr="006D6D9B">
                              <w:rPr>
                                <w:rFonts w:ascii="Calibri" w:eastAsia="Calibri" w:hAnsi="Calibri" w:cs="Calibri"/>
                                <w:strike/>
                              </w:rPr>
                              <w:tab/>
                              <w:t xml:space="preserve">Player: </w:t>
                            </w:r>
                            <w:r w:rsidRPr="006D6D9B">
                              <w:rPr>
                                <w:rFonts w:ascii="Calibri" w:eastAsia="Calibri" w:hAnsi="Calibri" w:cs="Calibri"/>
                                <w:i/>
                                <w:strike/>
                              </w:rPr>
                              <w:t>That was rather informative. Now that I think about it, the incubation period of the virus is 2 to 14 days after exposure. The symptoms will show within those 14 days after getting the virus.</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i/>
                                <w:strike/>
                              </w:rPr>
                            </w:pPr>
                            <w:r w:rsidRPr="006D6D9B">
                              <w:rPr>
                                <w:rFonts w:ascii="Calibri" w:eastAsia="Calibri" w:hAnsi="Calibri" w:cs="Calibri"/>
                                <w:i/>
                                <w:strike/>
                              </w:rPr>
                              <w:tab/>
                            </w:r>
                            <w:r w:rsidRPr="006D6D9B">
                              <w:rPr>
                                <w:rFonts w:ascii="Calibri" w:eastAsia="Calibri" w:hAnsi="Calibri" w:cs="Calibri"/>
                                <w:strike/>
                              </w:rPr>
                              <w:t xml:space="preserve">Player: </w:t>
                            </w:r>
                            <w:r w:rsidRPr="006D6D9B">
                              <w:rPr>
                                <w:rFonts w:ascii="Calibri" w:eastAsia="Calibri" w:hAnsi="Calibri" w:cs="Calibri"/>
                                <w:i/>
                                <w:strike/>
                              </w:rPr>
                              <w:t>This virus is very dangerous and scary.</w:t>
                            </w:r>
                          </w:p>
                          <w:p w:rsidR="006D6D9B" w:rsidRPr="006D6D9B" w:rsidRDefault="006D6D9B" w:rsidP="00C76C11">
                            <w:pPr>
                              <w:rPr>
                                <w:b/>
                                <w:lang w:val="en-US"/>
                              </w:rPr>
                            </w:pPr>
                          </w:p>
                          <w:p w:rsidR="00C76C11" w:rsidRPr="006D6D9B" w:rsidRDefault="00C76C11" w:rsidP="00C76C11">
                            <w:pPr>
                              <w:rPr>
                                <w:color w:val="4472C4" w:themeColor="accent5"/>
                                <w:lang w:val="en-US"/>
                              </w:rPr>
                            </w:pPr>
                            <w:r w:rsidRPr="006D6D9B">
                              <w:rPr>
                                <w:b/>
                                <w:color w:val="4472C4" w:themeColor="accent5"/>
                                <w:lang w:val="en-US"/>
                              </w:rPr>
                              <w:tab/>
                            </w:r>
                            <w:r w:rsidRPr="006D6D9B">
                              <w:rPr>
                                <w:color w:val="4472C4" w:themeColor="accent5"/>
                                <w:lang w:val="en-US"/>
                              </w:rPr>
                              <w:t>Worker 2: Yeah, I’m still getting used to wearing a facemask. I can’t exactly breathe properly with this covering the bottom half of my face.</w:t>
                            </w:r>
                          </w:p>
                          <w:p w:rsidR="00C76C11" w:rsidRPr="006D6D9B" w:rsidRDefault="00D72968" w:rsidP="00C76C11">
                            <w:pPr>
                              <w:rPr>
                                <w:color w:val="4472C4" w:themeColor="accent5"/>
                                <w:lang w:val="en-US"/>
                              </w:rPr>
                            </w:pPr>
                            <w:r w:rsidRPr="006D6D9B">
                              <w:rPr>
                                <w:color w:val="4472C4" w:themeColor="accent5"/>
                                <w:lang w:val="en-US"/>
                              </w:rPr>
                              <w:tab/>
                              <w:t>Worker 2</w:t>
                            </w:r>
                            <w:r w:rsidR="00C76C11" w:rsidRPr="006D6D9B">
                              <w:rPr>
                                <w:color w:val="4472C4" w:themeColor="accent5"/>
                                <w:lang w:val="en-US"/>
                              </w:rPr>
                              <w:t>:</w:t>
                            </w:r>
                            <w:r w:rsidRPr="006D6D9B">
                              <w:rPr>
                                <w:color w:val="4472C4" w:themeColor="accent5"/>
                                <w:lang w:val="en-US"/>
                              </w:rPr>
                              <w:t xml:space="preserve"> Better safe than sorry since </w:t>
                            </w:r>
                            <w:r w:rsidRPr="006D6D9B">
                              <w:rPr>
                                <w:b/>
                                <w:color w:val="4472C4" w:themeColor="accent5"/>
                                <w:lang w:val="en-US"/>
                              </w:rPr>
                              <w:t>facemasks suppress the transmission of the virus</w:t>
                            </w:r>
                            <w:r w:rsidRPr="006D6D9B">
                              <w:rPr>
                                <w:color w:val="4472C4" w:themeColor="accent5"/>
                                <w:lang w:val="en-US"/>
                              </w:rPr>
                              <w:t>. The use of mask alone is not sufficient but it does help prevent respiratory droplets from reaching others.</w:t>
                            </w:r>
                          </w:p>
                          <w:p w:rsidR="00D72968" w:rsidRPr="006D6D9B" w:rsidRDefault="00D72968" w:rsidP="00C76C11">
                            <w:pPr>
                              <w:rPr>
                                <w:color w:val="4472C4" w:themeColor="accent5"/>
                                <w:lang w:val="en-US"/>
                              </w:rPr>
                            </w:pPr>
                            <w:r w:rsidRPr="006D6D9B">
                              <w:rPr>
                                <w:color w:val="4472C4" w:themeColor="accent5"/>
                                <w:lang w:val="en-US"/>
                              </w:rPr>
                              <w:tab/>
                              <w:t xml:space="preserve">Worker 1: That’s true. </w:t>
                            </w:r>
                          </w:p>
                          <w:p w:rsidR="000B0FD6" w:rsidRPr="006D6D9B" w:rsidRDefault="000B0FD6" w:rsidP="00C76C11">
                            <w:pPr>
                              <w:rPr>
                                <w:color w:val="4472C4" w:themeColor="accent5"/>
                                <w:lang w:val="en-US"/>
                              </w:rPr>
                            </w:pPr>
                            <w:r w:rsidRPr="006D6D9B">
                              <w:rPr>
                                <w:color w:val="4472C4" w:themeColor="accent5"/>
                                <w:lang w:val="en-US"/>
                              </w:rPr>
                              <w:tab/>
                              <w:t xml:space="preserve">Player: (Right. It’s best to </w:t>
                            </w:r>
                            <w:r w:rsidRPr="006D6D9B">
                              <w:rPr>
                                <w:b/>
                                <w:color w:val="4472C4" w:themeColor="accent5"/>
                                <w:lang w:val="en-US"/>
                              </w:rPr>
                              <w:t>avoid crowded places too</w:t>
                            </w:r>
                            <w:r w:rsidRPr="006D6D9B">
                              <w:rPr>
                                <w:color w:val="4472C4" w:themeColor="accent5"/>
                                <w:lang w:val="en-US"/>
                              </w:rPr>
                              <w:t>.)</w:t>
                            </w:r>
                          </w:p>
                          <w:p w:rsidR="00C76C11" w:rsidRPr="006D6D9B" w:rsidRDefault="00C76C11" w:rsidP="00C76C11">
                            <w:pPr>
                              <w:rPr>
                                <w:lang w:val="en-US"/>
                              </w:rPr>
                            </w:pPr>
                            <w:r w:rsidRPr="006D6D9B">
                              <w:rPr>
                                <w:b/>
                                <w:lang w:val="en-US"/>
                              </w:rPr>
                              <w:t>2: Ignore them.</w:t>
                            </w:r>
                            <w:r w:rsidRPr="006D6D9B">
                              <w:rPr>
                                <w:lang w:val="en-US"/>
                              </w:rPr>
                              <w:tab/>
                            </w:r>
                          </w:p>
                          <w:p w:rsidR="00C76C11" w:rsidRPr="006D6D9B" w:rsidRDefault="006D6D9B" w:rsidP="006D6D9B">
                            <w:pPr>
                              <w:ind w:firstLine="720"/>
                              <w:rPr>
                                <w:b/>
                                <w:lang w:val="en-US"/>
                              </w:rPr>
                            </w:pPr>
                            <w:r w:rsidRPr="006D6D9B">
                              <w:rPr>
                                <w:rFonts w:ascii="Calibri" w:eastAsia="Calibri" w:hAnsi="Calibri" w:cs="Calibri"/>
                              </w:rPr>
                              <w:t xml:space="preserve">Player: </w:t>
                            </w:r>
                            <w:r>
                              <w:rPr>
                                <w:rFonts w:ascii="Calibri" w:eastAsia="Calibri" w:hAnsi="Calibri" w:cs="Calibri"/>
                              </w:rPr>
                              <w:t>(</w:t>
                            </w:r>
                            <w:r w:rsidRPr="006D6D9B">
                              <w:rPr>
                                <w:rFonts w:ascii="Calibri" w:eastAsia="Calibri" w:hAnsi="Calibri" w:cs="Calibri"/>
                              </w:rPr>
                              <w:t>I shouldn’t eavesdrop on other people’s conversation, it’s rude.</w:t>
                            </w:r>
                            <w:r>
                              <w:rPr>
                                <w:rFonts w:ascii="Calibri" w:eastAsia="Calibri" w:hAnsi="Calibri" w:cs="Calibri"/>
                              </w:rPr>
                              <w:t>)</w:t>
                            </w:r>
                          </w:p>
                          <w:p w:rsidR="00C76C11" w:rsidRPr="006D6D9B" w:rsidRDefault="00C76C11" w:rsidP="00C76C11">
                            <w:pPr>
                              <w:rPr>
                                <w:b/>
                                <w:lang w:val="en-US"/>
                              </w:rPr>
                            </w:pPr>
                          </w:p>
                          <w:p w:rsidR="00C76C11" w:rsidRPr="006D6D9B" w:rsidRDefault="00C76C11" w:rsidP="00C76C1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F8C1EF" id="Text Box 18" o:spid="_x0000_s1045" type="#_x0000_t202" style="width:553.5pt;height:5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" fillcolor="white [3201]" strokeweight=".5pt">
                <v:textbox>
                  <w:txbxContent>
                    <w:p w:rsidR="00C76C11" w:rsidRPr="006D6D9B" w:rsidRDefault="00C76C11" w:rsidP="00C76C11">
                      <w:pPr>
                        <w:rPr>
                          <w:b/>
                          <w:lang w:val="en-US"/>
                        </w:rPr>
                      </w:pPr>
                      <w:r w:rsidRPr="006D6D9B">
                        <w:rPr>
                          <w:b/>
                          <w:lang w:val="en-US"/>
                        </w:rPr>
                        <w:t>Choices:</w:t>
                      </w:r>
                    </w:p>
                    <w:p w:rsidR="00C76C11" w:rsidRDefault="00C76C11" w:rsidP="00C76C11">
                      <w:pPr>
                        <w:rPr>
                          <w:b/>
                          <w:lang w:val="en-US"/>
                        </w:rPr>
                      </w:pPr>
                      <w:r w:rsidRPr="006D6D9B">
                        <w:rPr>
                          <w:b/>
                          <w:lang w:val="en-US"/>
                        </w:rPr>
                        <w:t>1: Eavesdrop.</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i/>
                          <w:strike/>
                        </w:rPr>
                      </w:pPr>
                      <w:r>
                        <w:rPr>
                          <w:rFonts w:ascii="Calibri" w:eastAsia="Calibri" w:hAnsi="Calibri" w:cs="Calibri"/>
                        </w:rPr>
                        <w:tab/>
                      </w:r>
                      <w:r w:rsidRPr="006D6D9B">
                        <w:rPr>
                          <w:rFonts w:ascii="Calibri" w:eastAsia="Calibri" w:hAnsi="Calibri" w:cs="Calibri"/>
                          <w:strike/>
                        </w:rPr>
                        <w:t xml:space="preserve">Player: </w:t>
                      </w:r>
                      <w:r w:rsidRPr="006D6D9B">
                        <w:rPr>
                          <w:rFonts w:ascii="Calibri" w:eastAsia="Calibri" w:hAnsi="Calibri" w:cs="Calibri"/>
                          <w:i/>
                          <w:strike/>
                        </w:rPr>
                        <w:t>I’m sure it’s fine as long as they won’t find out I’m listening to them.</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b/>
                          <w:strike/>
                        </w:rPr>
                        <w:tab/>
                      </w:r>
                      <w:r w:rsidRPr="006D6D9B">
                        <w:rPr>
                          <w:rFonts w:ascii="Calibri" w:eastAsia="Calibri" w:hAnsi="Calibri" w:cs="Calibri"/>
                          <w:strike/>
                        </w:rPr>
                        <w:t>Worker 2: I know, right? I heard that some small businesses were shot down because of the pandemic. I feel bad for the people who lost their jobs because of Covid-19. People are struggling with their financial needs.</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 xml:space="preserve">Worker 1: This virus really made a huge impact in the economy. It’s really scary how much can change in a span of five months. </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1: Also, these facemasks are really annoying. It’s very hot and I feel like I’m suffocating.</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2: Whoa! What do you think you’re doing? Don’t remove your facemask.</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1: But I can’t breathe properly.</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strike/>
                        </w:rPr>
                      </w:pPr>
                      <w:r w:rsidRPr="006D6D9B">
                        <w:rPr>
                          <w:rFonts w:ascii="Calibri" w:eastAsia="Calibri" w:hAnsi="Calibri" w:cs="Calibri"/>
                          <w:strike/>
                        </w:rPr>
                        <w:tab/>
                        <w:t>Worker 2: Coronavirus gets transmitted through respiratory droplets like saliva and discharge from the nose. It can also spread through a cough or sneeze, so please don’t take off your mask. Better safe than sorry.</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i/>
                          <w:strike/>
                        </w:rPr>
                      </w:pPr>
                      <w:r w:rsidRPr="006D6D9B">
                        <w:rPr>
                          <w:rFonts w:ascii="Calibri" w:eastAsia="Calibri" w:hAnsi="Calibri" w:cs="Calibri"/>
                          <w:strike/>
                        </w:rPr>
                        <w:tab/>
                        <w:t xml:space="preserve">Player: </w:t>
                      </w:r>
                      <w:r w:rsidRPr="006D6D9B">
                        <w:rPr>
                          <w:rFonts w:ascii="Calibri" w:eastAsia="Calibri" w:hAnsi="Calibri" w:cs="Calibri"/>
                          <w:i/>
                          <w:strike/>
                        </w:rPr>
                        <w:t>That was rather informative. Now that I think about it, the incubation period of the virus is 2 to 14 days after exposure. The symptoms will show within those 14 days after getting the virus.</w:t>
                      </w:r>
                    </w:p>
                    <w:p w:rsidR="006D6D9B" w:rsidRPr="006D6D9B" w:rsidRDefault="006D6D9B" w:rsidP="006D6D9B">
                      <w:pPr>
                        <w:tabs>
                          <w:tab w:val="left" w:pos="720"/>
                          <w:tab w:val="left" w:pos="1440"/>
                          <w:tab w:val="left" w:pos="2160"/>
                          <w:tab w:val="left" w:pos="2880"/>
                          <w:tab w:val="center" w:pos="4680"/>
                        </w:tabs>
                        <w:rPr>
                          <w:rFonts w:ascii="Calibri" w:eastAsia="Calibri" w:hAnsi="Calibri" w:cs="Calibri"/>
                          <w:i/>
                          <w:strike/>
                        </w:rPr>
                      </w:pPr>
                      <w:r w:rsidRPr="006D6D9B">
                        <w:rPr>
                          <w:rFonts w:ascii="Calibri" w:eastAsia="Calibri" w:hAnsi="Calibri" w:cs="Calibri"/>
                          <w:i/>
                          <w:strike/>
                        </w:rPr>
                        <w:tab/>
                      </w:r>
                      <w:r w:rsidRPr="006D6D9B">
                        <w:rPr>
                          <w:rFonts w:ascii="Calibri" w:eastAsia="Calibri" w:hAnsi="Calibri" w:cs="Calibri"/>
                          <w:strike/>
                        </w:rPr>
                        <w:t xml:space="preserve">Player: </w:t>
                      </w:r>
                      <w:r w:rsidRPr="006D6D9B">
                        <w:rPr>
                          <w:rFonts w:ascii="Calibri" w:eastAsia="Calibri" w:hAnsi="Calibri" w:cs="Calibri"/>
                          <w:i/>
                          <w:strike/>
                        </w:rPr>
                        <w:t>This virus is very dangerous and scary.</w:t>
                      </w:r>
                    </w:p>
                    <w:p w:rsidR="006D6D9B" w:rsidRPr="006D6D9B" w:rsidRDefault="006D6D9B" w:rsidP="00C76C11">
                      <w:pPr>
                        <w:rPr>
                          <w:b/>
                          <w:lang w:val="en-US"/>
                        </w:rPr>
                      </w:pPr>
                    </w:p>
                    <w:p w:rsidR="00C76C11" w:rsidRPr="006D6D9B" w:rsidRDefault="00C76C11" w:rsidP="00C76C11">
                      <w:pPr>
                        <w:rPr>
                          <w:color w:val="4472C4" w:themeColor="accent5"/>
                          <w:lang w:val="en-US"/>
                        </w:rPr>
                      </w:pPr>
                      <w:r w:rsidRPr="006D6D9B">
                        <w:rPr>
                          <w:b/>
                          <w:color w:val="4472C4" w:themeColor="accent5"/>
                          <w:lang w:val="en-US"/>
                        </w:rPr>
                        <w:tab/>
                      </w:r>
                      <w:r w:rsidRPr="006D6D9B">
                        <w:rPr>
                          <w:color w:val="4472C4" w:themeColor="accent5"/>
                          <w:lang w:val="en-US"/>
                        </w:rPr>
                        <w:t>Worker 2: Yeah, I’m still getting used to wearing a facemask. I can’t exactly breathe properly with this covering the bottom half of my face.</w:t>
                      </w:r>
                    </w:p>
                    <w:p w:rsidR="00C76C11" w:rsidRPr="006D6D9B" w:rsidRDefault="00D72968" w:rsidP="00C76C11">
                      <w:pPr>
                        <w:rPr>
                          <w:color w:val="4472C4" w:themeColor="accent5"/>
                          <w:lang w:val="en-US"/>
                        </w:rPr>
                      </w:pPr>
                      <w:r w:rsidRPr="006D6D9B">
                        <w:rPr>
                          <w:color w:val="4472C4" w:themeColor="accent5"/>
                          <w:lang w:val="en-US"/>
                        </w:rPr>
                        <w:tab/>
                        <w:t>Worker 2</w:t>
                      </w:r>
                      <w:r w:rsidR="00C76C11" w:rsidRPr="006D6D9B">
                        <w:rPr>
                          <w:color w:val="4472C4" w:themeColor="accent5"/>
                          <w:lang w:val="en-US"/>
                        </w:rPr>
                        <w:t>:</w:t>
                      </w:r>
                      <w:r w:rsidRPr="006D6D9B">
                        <w:rPr>
                          <w:color w:val="4472C4" w:themeColor="accent5"/>
                          <w:lang w:val="en-US"/>
                        </w:rPr>
                        <w:t xml:space="preserve"> Better safe than sorry since </w:t>
                      </w:r>
                      <w:r w:rsidRPr="006D6D9B">
                        <w:rPr>
                          <w:b/>
                          <w:color w:val="4472C4" w:themeColor="accent5"/>
                          <w:lang w:val="en-US"/>
                        </w:rPr>
                        <w:t>facemasks suppress the transmission of the virus</w:t>
                      </w:r>
                      <w:r w:rsidRPr="006D6D9B">
                        <w:rPr>
                          <w:color w:val="4472C4" w:themeColor="accent5"/>
                          <w:lang w:val="en-US"/>
                        </w:rPr>
                        <w:t>. The use of mask alone is not sufficient but it does help prevent respiratory droplets from reaching others.</w:t>
                      </w:r>
                    </w:p>
                    <w:p w:rsidR="00D72968" w:rsidRPr="006D6D9B" w:rsidRDefault="00D72968" w:rsidP="00C76C11">
                      <w:pPr>
                        <w:rPr>
                          <w:color w:val="4472C4" w:themeColor="accent5"/>
                          <w:lang w:val="en-US"/>
                        </w:rPr>
                      </w:pPr>
                      <w:r w:rsidRPr="006D6D9B">
                        <w:rPr>
                          <w:color w:val="4472C4" w:themeColor="accent5"/>
                          <w:lang w:val="en-US"/>
                        </w:rPr>
                        <w:tab/>
                        <w:t xml:space="preserve">Worker 1: That’s true. </w:t>
                      </w:r>
                    </w:p>
                    <w:p w:rsidR="000B0FD6" w:rsidRPr="006D6D9B" w:rsidRDefault="000B0FD6" w:rsidP="00C76C11">
                      <w:pPr>
                        <w:rPr>
                          <w:color w:val="4472C4" w:themeColor="accent5"/>
                          <w:lang w:val="en-US"/>
                        </w:rPr>
                      </w:pPr>
                      <w:r w:rsidRPr="006D6D9B">
                        <w:rPr>
                          <w:color w:val="4472C4" w:themeColor="accent5"/>
                          <w:lang w:val="en-US"/>
                        </w:rPr>
                        <w:tab/>
                        <w:t xml:space="preserve">Player: (Right. It’s best to </w:t>
                      </w:r>
                      <w:r w:rsidRPr="006D6D9B">
                        <w:rPr>
                          <w:b/>
                          <w:color w:val="4472C4" w:themeColor="accent5"/>
                          <w:lang w:val="en-US"/>
                        </w:rPr>
                        <w:t>avoid crowded places too</w:t>
                      </w:r>
                      <w:r w:rsidRPr="006D6D9B">
                        <w:rPr>
                          <w:color w:val="4472C4" w:themeColor="accent5"/>
                          <w:lang w:val="en-US"/>
                        </w:rPr>
                        <w:t>.)</w:t>
                      </w:r>
                    </w:p>
                    <w:p w:rsidR="00C76C11" w:rsidRPr="006D6D9B" w:rsidRDefault="00C76C11" w:rsidP="00C76C11">
                      <w:pPr>
                        <w:rPr>
                          <w:lang w:val="en-US"/>
                        </w:rPr>
                      </w:pPr>
                      <w:r w:rsidRPr="006D6D9B">
                        <w:rPr>
                          <w:b/>
                          <w:lang w:val="en-US"/>
                        </w:rPr>
                        <w:t>2: Ignore them.</w:t>
                      </w:r>
                      <w:r w:rsidRPr="006D6D9B">
                        <w:rPr>
                          <w:lang w:val="en-US"/>
                        </w:rPr>
                        <w:tab/>
                      </w:r>
                    </w:p>
                    <w:p w:rsidR="00C76C11" w:rsidRPr="006D6D9B" w:rsidRDefault="006D6D9B" w:rsidP="006D6D9B">
                      <w:pPr>
                        <w:ind w:firstLine="720"/>
                        <w:rPr>
                          <w:b/>
                          <w:lang w:val="en-US"/>
                        </w:rPr>
                      </w:pPr>
                      <w:r w:rsidRPr="006D6D9B">
                        <w:rPr>
                          <w:rFonts w:ascii="Calibri" w:eastAsia="Calibri" w:hAnsi="Calibri" w:cs="Calibri"/>
                        </w:rPr>
                        <w:t xml:space="preserve">Player: </w:t>
                      </w:r>
                      <w:r>
                        <w:rPr>
                          <w:rFonts w:ascii="Calibri" w:eastAsia="Calibri" w:hAnsi="Calibri" w:cs="Calibri"/>
                        </w:rPr>
                        <w:t>(</w:t>
                      </w:r>
                      <w:r w:rsidRPr="006D6D9B">
                        <w:rPr>
                          <w:rFonts w:ascii="Calibri" w:eastAsia="Calibri" w:hAnsi="Calibri" w:cs="Calibri"/>
                        </w:rPr>
                        <w:t>I shouldn’t eavesdrop on other people’s conversation, it’s rude.</w:t>
                      </w:r>
                      <w:r>
                        <w:rPr>
                          <w:rFonts w:ascii="Calibri" w:eastAsia="Calibri" w:hAnsi="Calibri" w:cs="Calibri"/>
                        </w:rPr>
                        <w:t>)</w:t>
                      </w:r>
                    </w:p>
                    <w:p w:rsidR="00C76C11" w:rsidRPr="006D6D9B" w:rsidRDefault="00C76C11" w:rsidP="00C76C11">
                      <w:pPr>
                        <w:rPr>
                          <w:b/>
                          <w:lang w:val="en-US"/>
                        </w:rPr>
                      </w:pPr>
                    </w:p>
                    <w:p w:rsidR="00C76C11" w:rsidRPr="006D6D9B" w:rsidRDefault="00C76C11" w:rsidP="00C76C11">
                      <w:pPr>
                        <w:rPr>
                          <w:lang w:val="en-US"/>
                        </w:rPr>
                      </w:pPr>
                    </w:p>
                  </w:txbxContent>
                </v:textbox>
                <w10:anchorlock/>
              </v:shape>
            </w:pict>
          </mc:Fallback>
        </mc:AlternateContent>
      </w:r>
    </w:p>
    <w:p w:rsidR="00402B4D" w:rsidRPr="00C76C11" w:rsidRDefault="00402B4D" w:rsidP="004F122A">
      <w:pPr>
        <w:rPr>
          <w:color w:val="FF0000"/>
          <w:lang w:val="en-US"/>
        </w:rPr>
      </w:pPr>
    </w:p>
    <w:p w:rsidR="003A39CD" w:rsidRDefault="003A39CD" w:rsidP="00402B4D">
      <w:pPr>
        <w:tabs>
          <w:tab w:val="left" w:pos="3735"/>
        </w:tabs>
        <w:rPr>
          <w:lang w:val="en-US"/>
        </w:rPr>
      </w:pPr>
    </w:p>
    <w:p w:rsidR="00693FB2" w:rsidRPr="00C76C11" w:rsidRDefault="00693FB2" w:rsidP="00693FB2">
      <w:pPr>
        <w:tabs>
          <w:tab w:val="left" w:pos="4635"/>
        </w:tabs>
        <w:spacing w:before="240" w:after="240"/>
        <w:rPr>
          <w:color w:val="FF0000"/>
          <w:lang w:val="en-US"/>
        </w:rPr>
      </w:pPr>
      <w:r w:rsidRPr="00C76C11">
        <w:rPr>
          <w:color w:val="FF0000"/>
          <w:lang w:val="en-US"/>
        </w:rPr>
        <w:t xml:space="preserve">DATE: MAY 2020, </w:t>
      </w:r>
      <w:r>
        <w:rPr>
          <w:color w:val="FF0000"/>
          <w:lang w:val="en-US"/>
        </w:rPr>
        <w:t>7:3</w:t>
      </w:r>
      <w:r w:rsidRPr="00C76C11">
        <w:rPr>
          <w:color w:val="FF0000"/>
          <w:lang w:val="en-US"/>
        </w:rPr>
        <w:t>0 am, week 2</w:t>
      </w:r>
      <w:r>
        <w:rPr>
          <w:color w:val="FF0000"/>
          <w:lang w:val="en-US"/>
        </w:rPr>
        <w:t>, office</w:t>
      </w:r>
      <w:r w:rsidRPr="00C76C11">
        <w:rPr>
          <w:color w:val="FF0000"/>
          <w:lang w:val="en-US"/>
        </w:rPr>
        <w:t>, GCQ</w:t>
      </w:r>
    </w:p>
    <w:p w:rsidR="00B52745" w:rsidRDefault="00B52745" w:rsidP="00B52745">
      <w:pPr>
        <w:tabs>
          <w:tab w:val="left" w:pos="720"/>
          <w:tab w:val="left" w:pos="1440"/>
          <w:tab w:val="left" w:pos="2160"/>
          <w:tab w:val="left" w:pos="2880"/>
          <w:tab w:val="center" w:pos="4680"/>
        </w:tabs>
        <w:rPr>
          <w:rFonts w:ascii="Calibri" w:eastAsia="Calibri" w:hAnsi="Calibri" w:cs="Calibri"/>
          <w:i/>
        </w:rPr>
      </w:pPr>
      <w:r>
        <w:rPr>
          <w:rFonts w:ascii="Calibri" w:eastAsia="Calibri" w:hAnsi="Calibri" w:cs="Calibri"/>
        </w:rPr>
        <w:t xml:space="preserve">Player: </w:t>
      </w:r>
      <w:r>
        <w:rPr>
          <w:rFonts w:ascii="Calibri" w:eastAsia="Calibri" w:hAnsi="Calibri" w:cs="Calibri"/>
          <w:i/>
        </w:rPr>
        <w:t>First day back on the job and I am loaded with paper work. My back hurts from sitting all day, I need to stretch.</w:t>
      </w:r>
    </w:p>
    <w:p w:rsidR="00B52745" w:rsidRDefault="00B52745" w:rsidP="00B5274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 xml:space="preserve">Ian: Hey [Player Name]! Great to see you again, how’s my old pal doing? </w:t>
      </w:r>
    </w:p>
    <w:p w:rsidR="00693FB2" w:rsidRDefault="00693FB2" w:rsidP="00B52745">
      <w:pPr>
        <w:tabs>
          <w:tab w:val="left" w:pos="3735"/>
        </w:tabs>
        <w:rPr>
          <w:rFonts w:ascii="Calibri" w:eastAsia="Calibri" w:hAnsi="Calibri" w:cs="Calibri"/>
          <w:b/>
        </w:rPr>
      </w:pPr>
    </w:p>
    <w:p w:rsidR="00422A95" w:rsidRDefault="00422A95" w:rsidP="00B52745">
      <w:pPr>
        <w:tabs>
          <w:tab w:val="left" w:pos="3735"/>
        </w:tabs>
        <w:rPr>
          <w:rFonts w:ascii="Calibri" w:eastAsia="Calibri" w:hAnsi="Calibri" w:cs="Calibri"/>
          <w:b/>
        </w:rPr>
      </w:pPr>
    </w:p>
    <w:p w:rsidR="00422A95" w:rsidRDefault="00422A95" w:rsidP="00B52745">
      <w:pPr>
        <w:tabs>
          <w:tab w:val="left" w:pos="3735"/>
        </w:tabs>
        <w:rPr>
          <w:rFonts w:ascii="Calibri" w:eastAsia="Calibri" w:hAnsi="Calibri" w:cs="Calibri"/>
          <w:b/>
        </w:rPr>
      </w:pPr>
    </w:p>
    <w:p w:rsidR="00422A95" w:rsidRDefault="00422A95" w:rsidP="00B52745">
      <w:pPr>
        <w:tabs>
          <w:tab w:val="left" w:pos="3735"/>
        </w:tabs>
        <w:rPr>
          <w:rFonts w:ascii="Calibri" w:eastAsia="Calibri" w:hAnsi="Calibri" w:cs="Calibri"/>
          <w:b/>
        </w:rPr>
      </w:pPr>
    </w:p>
    <w:p w:rsidR="00422A95" w:rsidRDefault="00422A95" w:rsidP="00B52745">
      <w:pPr>
        <w:tabs>
          <w:tab w:val="left" w:pos="3735"/>
        </w:tabs>
        <w:rPr>
          <w:lang w:val="en-US"/>
        </w:rPr>
      </w:pPr>
      <w:r>
        <w:rPr>
          <w:noProof/>
          <w:lang w:eastAsia="en-PH"/>
        </w:rPr>
        <w:lastRenderedPageBreak/>
        <mc:AlternateContent>
          <mc:Choice Requires="wps">
            <w:drawing>
              <wp:anchor distT="0" distB="0" distL="114300" distR="114300" simplePos="0" relativeHeight="251663360" behindDoc="0" locked="0" layoutInCell="1" allowOverlap="1" wp14:anchorId="3BFF9AC9" wp14:editId="57E1D73A">
                <wp:simplePos x="0" y="0"/>
                <wp:positionH relativeFrom="column">
                  <wp:posOffset>1905</wp:posOffset>
                </wp:positionH>
                <wp:positionV relativeFrom="paragraph">
                  <wp:posOffset>1905</wp:posOffset>
                </wp:positionV>
                <wp:extent cx="914400" cy="9410700"/>
                <wp:effectExtent l="0" t="0" r="27940" b="19050"/>
                <wp:wrapNone/>
                <wp:docPr id="26" name="Text Box 26"/>
                <wp:cNvGraphicFramePr/>
                <a:graphic xmlns:a="http://schemas.openxmlformats.org/drawingml/2006/main">
                  <a:graphicData uri="http://schemas.microsoft.com/office/word/2010/wordprocessingShape">
                    <wps:wsp>
                      <wps:cNvSpPr txBox="1"/>
                      <wps:spPr>
                        <a:xfrm>
                          <a:off x="0" y="0"/>
                          <a:ext cx="914400" cy="9410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2A95" w:rsidRDefault="00422A95" w:rsidP="00422A95">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Choices:</w:t>
                            </w:r>
                          </w:p>
                          <w:p w:rsidR="00422A95" w:rsidRDefault="00422A95" w:rsidP="00422A95">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1: Hey Ian.</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rPr>
                              <w:t>Player: Oh, hey Ian. It’s great to see you too. What’s up?</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 xml:space="preserve">Ian: Nothing much other than the whole pandemic thing. It’s nice being able to go out after being stuck home for months. </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Player: I hear you. Though it was a nice change of pace, being able to relax and all, I can’t stay indoors for that long. I need to at least roam around every once in a while.</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 xml:space="preserve">Ian: That’s true. Speaking of going out, some of our co-workers and I are eating out tonight after work since the </w:t>
                            </w:r>
                            <w:r w:rsidRPr="00B52745">
                              <w:rPr>
                                <w:rFonts w:ascii="Calibri" w:eastAsia="Calibri" w:hAnsi="Calibri" w:cs="Calibri"/>
                                <w:b/>
                              </w:rPr>
                              <w:t>restaurants have reopened</w:t>
                            </w:r>
                            <w:r>
                              <w:rPr>
                                <w:rFonts w:ascii="Calibri" w:eastAsia="Calibri" w:hAnsi="Calibri" w:cs="Calibri"/>
                              </w:rPr>
                              <w:t>. You’re welcome to join us if you want.</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b/>
                              </w:rPr>
                            </w:pPr>
                            <w:r>
                              <w:rPr>
                                <w:rFonts w:ascii="Calibri" w:eastAsia="Calibri" w:hAnsi="Calibri" w:cs="Calibri"/>
                                <w:b/>
                              </w:rPr>
                              <w:t>Choices:</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b/>
                              </w:rPr>
                            </w:pPr>
                            <w:r>
                              <w:rPr>
                                <w:rFonts w:ascii="Calibri" w:eastAsia="Calibri" w:hAnsi="Calibri" w:cs="Calibri"/>
                                <w:b/>
                              </w:rPr>
                              <w:tab/>
                              <w:t xml:space="preserve">1: Sure. I’ll join. </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I could do some outside activity for a change. Count me in.</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 xml:space="preserve">Ian: Nice! We’ll see you after work. </w:t>
                            </w:r>
                            <w:r>
                              <w:rPr>
                                <w:rFonts w:ascii="Calibri" w:eastAsia="Calibri" w:hAnsi="Calibri" w:cs="Calibri"/>
                                <w:color w:val="C55911"/>
                                <w:u w:val="single"/>
                              </w:rPr>
                              <w:t xml:space="preserve">FRIEND ROUTE </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b/>
                              </w:rPr>
                            </w:pPr>
                            <w:r>
                              <w:rPr>
                                <w:rFonts w:ascii="Calibri" w:eastAsia="Calibri" w:hAnsi="Calibri" w:cs="Calibri"/>
                                <w:b/>
                              </w:rPr>
                              <w:tab/>
                              <w:t xml:space="preserve">2: Sorry. Maybe next time. </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Sorry Ian, I have somewhere else to be after work. Maybe we can hang out together some other time.</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rPr>
                              <w:tab/>
                            </w:r>
                            <w:r>
                              <w:rPr>
                                <w:rFonts w:ascii="Calibri" w:eastAsia="Calibri" w:hAnsi="Calibri" w:cs="Calibri"/>
                              </w:rPr>
                              <w:tab/>
                              <w:t xml:space="preserve">Ian: It’s cool, next time then. </w:t>
                            </w:r>
                            <w:r>
                              <w:rPr>
                                <w:rFonts w:ascii="Calibri" w:eastAsia="Calibri" w:hAnsi="Calibri" w:cs="Calibri"/>
                                <w:color w:val="C55911"/>
                                <w:u w:val="single"/>
                              </w:rPr>
                              <w:t>HOME ROUTE</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2: I’m busy.</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rPr>
                              <w:t>Player: I’m kind of</w:t>
                            </w:r>
                            <w:r>
                              <w:rPr>
                                <w:rFonts w:ascii="Calibri" w:eastAsia="Calibri" w:hAnsi="Calibri" w:cs="Calibri"/>
                              </w:rPr>
                              <w:t xml:space="preserve"> busy at the moment so can we talk later?</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Ian: Sure, but before I go I just wanted to ask if you would like to join us after work, we’ll be having dinner at a nearby restaurant that just reopened.</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r>
                            <w:r>
                              <w:rPr>
                                <w:rFonts w:ascii="Calibri" w:eastAsia="Calibri" w:hAnsi="Calibri" w:cs="Calibri"/>
                                <w:b/>
                              </w:rPr>
                              <w:t xml:space="preserve">Choices: </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rPr>
                              <w:tab/>
                            </w:r>
                            <w:r>
                              <w:rPr>
                                <w:rFonts w:ascii="Calibri" w:eastAsia="Calibri" w:hAnsi="Calibri" w:cs="Calibri"/>
                                <w:b/>
                              </w:rPr>
                              <w:t>1: Dinner sounds good.</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Sure, I’ll be seeing you guys after work.</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rPr>
                              <w:tab/>
                            </w:r>
                            <w:r>
                              <w:rPr>
                                <w:rFonts w:ascii="Calibri" w:eastAsia="Calibri" w:hAnsi="Calibri" w:cs="Calibri"/>
                              </w:rPr>
                              <w:tab/>
                              <w:t xml:space="preserve">Ian: Sweet. I’ll let you do your work now. See you later.  </w:t>
                            </w:r>
                            <w:r>
                              <w:rPr>
                                <w:rFonts w:ascii="Calibri" w:eastAsia="Calibri" w:hAnsi="Calibri" w:cs="Calibri"/>
                                <w:color w:val="C55911"/>
                                <w:u w:val="single"/>
                              </w:rPr>
                              <w:t>FRIEND ROUTE</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ab/>
                              <w:t>2: I can't tonight.</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Not tonight. Maybe some other time.</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r>
                            <w:r>
                              <w:rPr>
                                <w:rFonts w:ascii="Calibri" w:eastAsia="Calibri" w:hAnsi="Calibri" w:cs="Calibri"/>
                              </w:rPr>
                              <w:tab/>
                              <w:t xml:space="preserve">Ian: Oh, some other time then. Talk to you later. </w:t>
                            </w:r>
                            <w:r>
                              <w:rPr>
                                <w:rFonts w:ascii="Calibri" w:eastAsia="Calibri" w:hAnsi="Calibri" w:cs="Calibri"/>
                                <w:color w:val="C55911"/>
                                <w:u w:val="single"/>
                              </w:rPr>
                              <w:t>HOME ROUTE</w:t>
                            </w:r>
                          </w:p>
                          <w:p w:rsidR="00A03098" w:rsidRDefault="00A03098" w:rsidP="00A03098">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3: Stay away!</w:t>
                            </w:r>
                          </w:p>
                          <w:p w:rsidR="00A03098" w:rsidRDefault="00A03098" w:rsidP="00A03098">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rPr>
                              <w:t>Player: Woah! Keep your distance please. At least five meters away, I don’t want</w:t>
                            </w:r>
                            <w:r>
                              <w:rPr>
                                <w:rFonts w:ascii="Calibri" w:eastAsia="Calibri" w:hAnsi="Calibri" w:cs="Calibri"/>
                              </w:rPr>
                              <w:t xml:space="preserve"> to get infected by COVID</w:t>
                            </w:r>
                            <w:r>
                              <w:rPr>
                                <w:rFonts w:ascii="Calibri" w:eastAsia="Calibri" w:hAnsi="Calibri" w:cs="Calibri"/>
                              </w:rPr>
                              <w:t>.</w:t>
                            </w:r>
                          </w:p>
                          <w:p w:rsidR="00A03098" w:rsidRDefault="00A03098" w:rsidP="00A03098">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Ian: Relax. I don’t have the virus.</w:t>
                            </w:r>
                          </w:p>
                          <w:p w:rsidR="00A03098" w:rsidRDefault="00A03098" w:rsidP="00A03098">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 xml:space="preserve">Player: Virus or no virus, we must </w:t>
                            </w:r>
                            <w:r w:rsidRPr="003C2EA3">
                              <w:rPr>
                                <w:rFonts w:ascii="Calibri" w:eastAsia="Calibri" w:hAnsi="Calibri" w:cs="Calibri"/>
                                <w:b/>
                              </w:rPr>
                              <w:t>maintain proper social distancing</w:t>
                            </w:r>
                            <w:r>
                              <w:rPr>
                                <w:rFonts w:ascii="Calibri" w:eastAsia="Calibri" w:hAnsi="Calibri" w:cs="Calibri"/>
                              </w:rPr>
                              <w:t>.</w:t>
                            </w:r>
                          </w:p>
                          <w:p w:rsidR="00A03098" w:rsidRDefault="00A03098" w:rsidP="00A03098">
                            <w:pPr>
                              <w:tabs>
                                <w:tab w:val="left" w:pos="720"/>
                                <w:tab w:val="left" w:pos="1440"/>
                                <w:tab w:val="left" w:pos="2160"/>
                                <w:tab w:val="left" w:pos="2880"/>
                                <w:tab w:val="center" w:pos="4680"/>
                              </w:tabs>
                              <w:rPr>
                                <w:rFonts w:ascii="Calibri" w:eastAsia="Calibri" w:hAnsi="Calibri" w:cs="Calibri"/>
                                <w:color w:val="C55911"/>
                                <w:u w:val="single"/>
                              </w:rPr>
                            </w:pPr>
                            <w:r>
                              <w:rPr>
                                <w:rFonts w:ascii="Calibri" w:eastAsia="Calibri" w:hAnsi="Calibri" w:cs="Calibri"/>
                              </w:rPr>
                              <w:tab/>
                              <w:t xml:space="preserve">Ian: </w:t>
                            </w:r>
                            <w:r w:rsidRPr="00F56B88">
                              <w:rPr>
                                <w:rFonts w:ascii="Calibri" w:eastAsia="Calibri" w:hAnsi="Calibri" w:cs="Calibri"/>
                                <w:color w:val="ED7D31" w:themeColor="accent2"/>
                              </w:rPr>
                              <w:t>*sigh</w:t>
                            </w:r>
                            <w:r w:rsidR="00F56B88">
                              <w:rPr>
                                <w:rFonts w:ascii="Calibri" w:eastAsia="Calibri" w:hAnsi="Calibri" w:cs="Calibri"/>
                                <w:color w:val="ED7D31" w:themeColor="accent2"/>
                              </w:rPr>
                              <w:t xml:space="preserve"> sfx</w:t>
                            </w:r>
                            <w:bookmarkStart w:id="40" w:name="_GoBack"/>
                            <w:bookmarkEnd w:id="40"/>
                            <w:r w:rsidRPr="00F56B88">
                              <w:rPr>
                                <w:rFonts w:ascii="Calibri" w:eastAsia="Calibri" w:hAnsi="Calibri" w:cs="Calibri"/>
                                <w:color w:val="ED7D31" w:themeColor="accent2"/>
                              </w:rPr>
                              <w:t xml:space="preserve">* </w:t>
                            </w:r>
                            <w:r>
                              <w:rPr>
                                <w:rFonts w:ascii="Calibri" w:eastAsia="Calibri" w:hAnsi="Calibri" w:cs="Calibri"/>
                              </w:rPr>
                              <w:t xml:space="preserve">Fine. I’ll see you around. </w:t>
                            </w:r>
                            <w:r>
                              <w:rPr>
                                <w:rFonts w:ascii="Calibri" w:eastAsia="Calibri" w:hAnsi="Calibri" w:cs="Calibri"/>
                                <w:color w:val="C55911"/>
                                <w:u w:val="single"/>
                              </w:rPr>
                              <w:t>HOME ROUTE</w:t>
                            </w:r>
                          </w:p>
                          <w:p w:rsidR="00422A95" w:rsidRDefault="00422A95" w:rsidP="00422A9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F9AC9" id="Text Box 26" o:spid="_x0000_s1046" type="#_x0000_t202" style="position:absolute;margin-left:.15pt;margin-top:.15pt;width:1in;height:74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" fillcolor="white [3201]" strokeweight=".5pt">
                <v:textbox>
                  <w:txbxContent>
                    <w:p w:rsidR="00422A95" w:rsidRDefault="00422A95" w:rsidP="00422A95">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Choices:</w:t>
                      </w:r>
                    </w:p>
                    <w:p w:rsidR="00422A95" w:rsidRDefault="00422A95" w:rsidP="00422A95">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1: Hey Ian.</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rPr>
                        <w:t>Player: Oh, hey Ian. It’s great to see you too. What’s up?</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 xml:space="preserve">Ian: Nothing much other than the whole pandemic thing. It’s nice being able to go out after being stuck home for months. </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Player: I hear you. Though it was a nice change of pace, being able to relax and all, I can’t stay indoors for that long. I need to at least roam around every once in a while.</w:t>
                      </w:r>
                    </w:p>
                    <w:p w:rsidR="00422A95" w:rsidRDefault="00422A95" w:rsidP="00422A95">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 xml:space="preserve">Ian: That’s true. Speaking of going out, some of our co-workers and I are eating out tonight after work since the </w:t>
                      </w:r>
                      <w:r w:rsidRPr="00B52745">
                        <w:rPr>
                          <w:rFonts w:ascii="Calibri" w:eastAsia="Calibri" w:hAnsi="Calibri" w:cs="Calibri"/>
                          <w:b/>
                        </w:rPr>
                        <w:t>restaurants have reopened</w:t>
                      </w:r>
                      <w:r>
                        <w:rPr>
                          <w:rFonts w:ascii="Calibri" w:eastAsia="Calibri" w:hAnsi="Calibri" w:cs="Calibri"/>
                        </w:rPr>
                        <w:t>. You’re welcome to join us if you want.</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b/>
                        </w:rPr>
                      </w:pPr>
                      <w:r>
                        <w:rPr>
                          <w:rFonts w:ascii="Calibri" w:eastAsia="Calibri" w:hAnsi="Calibri" w:cs="Calibri"/>
                          <w:b/>
                        </w:rPr>
                        <w:t>Choices:</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b/>
                        </w:rPr>
                      </w:pPr>
                      <w:r>
                        <w:rPr>
                          <w:rFonts w:ascii="Calibri" w:eastAsia="Calibri" w:hAnsi="Calibri" w:cs="Calibri"/>
                          <w:b/>
                        </w:rPr>
                        <w:tab/>
                        <w:t xml:space="preserve">1: Sure. I’ll join. </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I could do some outside activity for a change. Count me in.</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 xml:space="preserve">Ian: Nice! We’ll see you after work. </w:t>
                      </w:r>
                      <w:r>
                        <w:rPr>
                          <w:rFonts w:ascii="Calibri" w:eastAsia="Calibri" w:hAnsi="Calibri" w:cs="Calibri"/>
                          <w:color w:val="C55911"/>
                          <w:u w:val="single"/>
                        </w:rPr>
                        <w:t xml:space="preserve">FRIEND ROUTE </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b/>
                        </w:rPr>
                      </w:pPr>
                      <w:r>
                        <w:rPr>
                          <w:rFonts w:ascii="Calibri" w:eastAsia="Calibri" w:hAnsi="Calibri" w:cs="Calibri"/>
                          <w:b/>
                        </w:rPr>
                        <w:tab/>
                        <w:t xml:space="preserve">2: Sorry. Maybe next time. </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Sorry Ian, I have somewhere else to be after work. Maybe we can hang out together some other time.</w:t>
                      </w:r>
                    </w:p>
                    <w:p w:rsidR="00422A95" w:rsidRDefault="00422A95" w:rsidP="00422A95">
                      <w:pPr>
                        <w:tabs>
                          <w:tab w:val="left" w:pos="720"/>
                          <w:tab w:val="left" w:pos="1440"/>
                          <w:tab w:val="left" w:pos="2160"/>
                          <w:tab w:val="left" w:pos="2880"/>
                          <w:tab w:val="center" w:pos="4680"/>
                        </w:tabs>
                        <w:ind w:left="720"/>
                        <w:rPr>
                          <w:rFonts w:ascii="Calibri" w:eastAsia="Calibri" w:hAnsi="Calibri" w:cs="Calibri"/>
                        </w:rPr>
                      </w:pPr>
                      <w:r>
                        <w:rPr>
                          <w:rFonts w:ascii="Calibri" w:eastAsia="Calibri" w:hAnsi="Calibri" w:cs="Calibri"/>
                        </w:rPr>
                        <w:tab/>
                      </w:r>
                      <w:r>
                        <w:rPr>
                          <w:rFonts w:ascii="Calibri" w:eastAsia="Calibri" w:hAnsi="Calibri" w:cs="Calibri"/>
                        </w:rPr>
                        <w:tab/>
                        <w:t xml:space="preserve">Ian: It’s cool, next time then. </w:t>
                      </w:r>
                      <w:r>
                        <w:rPr>
                          <w:rFonts w:ascii="Calibri" w:eastAsia="Calibri" w:hAnsi="Calibri" w:cs="Calibri"/>
                          <w:color w:val="C55911"/>
                          <w:u w:val="single"/>
                        </w:rPr>
                        <w:t>HOME ROUTE</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2: I’m busy.</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rPr>
                        <w:t>Player: I’m kind of</w:t>
                      </w:r>
                      <w:r>
                        <w:rPr>
                          <w:rFonts w:ascii="Calibri" w:eastAsia="Calibri" w:hAnsi="Calibri" w:cs="Calibri"/>
                        </w:rPr>
                        <w:t xml:space="preserve"> busy at the moment so can we talk later?</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Ian: Sure, but before I go I just wanted to ask if you would like to join us after work, we’ll be having dinner at a nearby restaurant that just reopened.</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r>
                      <w:r>
                        <w:rPr>
                          <w:rFonts w:ascii="Calibri" w:eastAsia="Calibri" w:hAnsi="Calibri" w:cs="Calibri"/>
                          <w:b/>
                        </w:rPr>
                        <w:t xml:space="preserve">Choices: </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rPr>
                        <w:tab/>
                      </w:r>
                      <w:r>
                        <w:rPr>
                          <w:rFonts w:ascii="Calibri" w:eastAsia="Calibri" w:hAnsi="Calibri" w:cs="Calibri"/>
                          <w:b/>
                        </w:rPr>
                        <w:t>1: Dinner sounds good.</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Sure, I’ll be seeing you guys after work.</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rPr>
                        <w:tab/>
                      </w:r>
                      <w:r>
                        <w:rPr>
                          <w:rFonts w:ascii="Calibri" w:eastAsia="Calibri" w:hAnsi="Calibri" w:cs="Calibri"/>
                        </w:rPr>
                        <w:tab/>
                        <w:t xml:space="preserve">Ian: Sweet. I’ll let you do your work now. See you later.  </w:t>
                      </w:r>
                      <w:r>
                        <w:rPr>
                          <w:rFonts w:ascii="Calibri" w:eastAsia="Calibri" w:hAnsi="Calibri" w:cs="Calibri"/>
                          <w:color w:val="C55911"/>
                          <w:u w:val="single"/>
                        </w:rPr>
                        <w:t>FRIEND ROUTE</w:t>
                      </w:r>
                    </w:p>
                    <w:p w:rsidR="00F820CC" w:rsidRDefault="00F820CC" w:rsidP="00F820CC">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ab/>
                        <w:t>2: I can't tonight.</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b/>
                        </w:rPr>
                        <w:tab/>
                      </w:r>
                      <w:r>
                        <w:rPr>
                          <w:rFonts w:ascii="Calibri" w:eastAsia="Calibri" w:hAnsi="Calibri" w:cs="Calibri"/>
                        </w:rPr>
                        <w:t>Player: Not tonight. Maybe some other time.</w:t>
                      </w:r>
                    </w:p>
                    <w:p w:rsidR="00F820CC" w:rsidRDefault="00F820CC" w:rsidP="00F820CC">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r>
                      <w:r>
                        <w:rPr>
                          <w:rFonts w:ascii="Calibri" w:eastAsia="Calibri" w:hAnsi="Calibri" w:cs="Calibri"/>
                        </w:rPr>
                        <w:tab/>
                        <w:t xml:space="preserve">Ian: Oh, some other time then. Talk to you later. </w:t>
                      </w:r>
                      <w:r>
                        <w:rPr>
                          <w:rFonts w:ascii="Calibri" w:eastAsia="Calibri" w:hAnsi="Calibri" w:cs="Calibri"/>
                          <w:color w:val="C55911"/>
                          <w:u w:val="single"/>
                        </w:rPr>
                        <w:t>HOME ROUTE</w:t>
                      </w:r>
                    </w:p>
                    <w:p w:rsidR="00A03098" w:rsidRDefault="00A03098" w:rsidP="00A03098">
                      <w:pPr>
                        <w:tabs>
                          <w:tab w:val="left" w:pos="720"/>
                          <w:tab w:val="left" w:pos="1440"/>
                          <w:tab w:val="left" w:pos="2160"/>
                          <w:tab w:val="left" w:pos="2880"/>
                          <w:tab w:val="center" w:pos="4680"/>
                        </w:tabs>
                        <w:rPr>
                          <w:rFonts w:ascii="Calibri" w:eastAsia="Calibri" w:hAnsi="Calibri" w:cs="Calibri"/>
                          <w:b/>
                        </w:rPr>
                      </w:pPr>
                      <w:r>
                        <w:rPr>
                          <w:rFonts w:ascii="Calibri" w:eastAsia="Calibri" w:hAnsi="Calibri" w:cs="Calibri"/>
                          <w:b/>
                        </w:rPr>
                        <w:t>3: Stay away!</w:t>
                      </w:r>
                    </w:p>
                    <w:p w:rsidR="00A03098" w:rsidRDefault="00A03098" w:rsidP="00A03098">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b/>
                        </w:rPr>
                        <w:tab/>
                      </w:r>
                      <w:r>
                        <w:rPr>
                          <w:rFonts w:ascii="Calibri" w:eastAsia="Calibri" w:hAnsi="Calibri" w:cs="Calibri"/>
                        </w:rPr>
                        <w:t>Player: Woah! Keep your distance please. At least five meters away, I don’t want</w:t>
                      </w:r>
                      <w:r>
                        <w:rPr>
                          <w:rFonts w:ascii="Calibri" w:eastAsia="Calibri" w:hAnsi="Calibri" w:cs="Calibri"/>
                        </w:rPr>
                        <w:t xml:space="preserve"> to get infected by COVID</w:t>
                      </w:r>
                      <w:r>
                        <w:rPr>
                          <w:rFonts w:ascii="Calibri" w:eastAsia="Calibri" w:hAnsi="Calibri" w:cs="Calibri"/>
                        </w:rPr>
                        <w:t>.</w:t>
                      </w:r>
                    </w:p>
                    <w:p w:rsidR="00A03098" w:rsidRDefault="00A03098" w:rsidP="00A03098">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Ian: Relax. I don’t have the virus.</w:t>
                      </w:r>
                    </w:p>
                    <w:p w:rsidR="00A03098" w:rsidRDefault="00A03098" w:rsidP="00A03098">
                      <w:pPr>
                        <w:tabs>
                          <w:tab w:val="left" w:pos="720"/>
                          <w:tab w:val="left" w:pos="1440"/>
                          <w:tab w:val="left" w:pos="2160"/>
                          <w:tab w:val="left" w:pos="2880"/>
                          <w:tab w:val="center" w:pos="4680"/>
                        </w:tabs>
                        <w:rPr>
                          <w:rFonts w:ascii="Calibri" w:eastAsia="Calibri" w:hAnsi="Calibri" w:cs="Calibri"/>
                        </w:rPr>
                      </w:pPr>
                      <w:r>
                        <w:rPr>
                          <w:rFonts w:ascii="Calibri" w:eastAsia="Calibri" w:hAnsi="Calibri" w:cs="Calibri"/>
                        </w:rPr>
                        <w:tab/>
                        <w:t xml:space="preserve">Player: Virus or no virus, we must </w:t>
                      </w:r>
                      <w:r w:rsidRPr="003C2EA3">
                        <w:rPr>
                          <w:rFonts w:ascii="Calibri" w:eastAsia="Calibri" w:hAnsi="Calibri" w:cs="Calibri"/>
                          <w:b/>
                        </w:rPr>
                        <w:t>maintain proper social distancing</w:t>
                      </w:r>
                      <w:r>
                        <w:rPr>
                          <w:rFonts w:ascii="Calibri" w:eastAsia="Calibri" w:hAnsi="Calibri" w:cs="Calibri"/>
                        </w:rPr>
                        <w:t>.</w:t>
                      </w:r>
                    </w:p>
                    <w:p w:rsidR="00A03098" w:rsidRDefault="00A03098" w:rsidP="00A03098">
                      <w:pPr>
                        <w:tabs>
                          <w:tab w:val="left" w:pos="720"/>
                          <w:tab w:val="left" w:pos="1440"/>
                          <w:tab w:val="left" w:pos="2160"/>
                          <w:tab w:val="left" w:pos="2880"/>
                          <w:tab w:val="center" w:pos="4680"/>
                        </w:tabs>
                        <w:rPr>
                          <w:rFonts w:ascii="Calibri" w:eastAsia="Calibri" w:hAnsi="Calibri" w:cs="Calibri"/>
                          <w:color w:val="C55911"/>
                          <w:u w:val="single"/>
                        </w:rPr>
                      </w:pPr>
                      <w:r>
                        <w:rPr>
                          <w:rFonts w:ascii="Calibri" w:eastAsia="Calibri" w:hAnsi="Calibri" w:cs="Calibri"/>
                        </w:rPr>
                        <w:tab/>
                        <w:t xml:space="preserve">Ian: </w:t>
                      </w:r>
                      <w:r w:rsidRPr="00F56B88">
                        <w:rPr>
                          <w:rFonts w:ascii="Calibri" w:eastAsia="Calibri" w:hAnsi="Calibri" w:cs="Calibri"/>
                          <w:color w:val="ED7D31" w:themeColor="accent2"/>
                        </w:rPr>
                        <w:t>*sigh</w:t>
                      </w:r>
                      <w:r w:rsidR="00F56B88">
                        <w:rPr>
                          <w:rFonts w:ascii="Calibri" w:eastAsia="Calibri" w:hAnsi="Calibri" w:cs="Calibri"/>
                          <w:color w:val="ED7D31" w:themeColor="accent2"/>
                        </w:rPr>
                        <w:t xml:space="preserve"> sfx</w:t>
                      </w:r>
                      <w:bookmarkStart w:id="41" w:name="_GoBack"/>
                      <w:bookmarkEnd w:id="41"/>
                      <w:r w:rsidRPr="00F56B88">
                        <w:rPr>
                          <w:rFonts w:ascii="Calibri" w:eastAsia="Calibri" w:hAnsi="Calibri" w:cs="Calibri"/>
                          <w:color w:val="ED7D31" w:themeColor="accent2"/>
                        </w:rPr>
                        <w:t xml:space="preserve">* </w:t>
                      </w:r>
                      <w:r>
                        <w:rPr>
                          <w:rFonts w:ascii="Calibri" w:eastAsia="Calibri" w:hAnsi="Calibri" w:cs="Calibri"/>
                        </w:rPr>
                        <w:t xml:space="preserve">Fine. I’ll see you around. </w:t>
                      </w:r>
                      <w:r>
                        <w:rPr>
                          <w:rFonts w:ascii="Calibri" w:eastAsia="Calibri" w:hAnsi="Calibri" w:cs="Calibri"/>
                          <w:color w:val="C55911"/>
                          <w:u w:val="single"/>
                        </w:rPr>
                        <w:t>HOME ROUTE</w:t>
                      </w:r>
                    </w:p>
                    <w:p w:rsidR="00422A95" w:rsidRDefault="00422A95" w:rsidP="00422A95"/>
                  </w:txbxContent>
                </v:textbox>
              </v:shape>
            </w:pict>
          </mc:Fallback>
        </mc:AlternateContent>
      </w:r>
    </w:p>
    <w:p w:rsidR="00422A95" w:rsidRPr="00C76C11" w:rsidRDefault="00422A95" w:rsidP="00B52745">
      <w:pPr>
        <w:tabs>
          <w:tab w:val="left" w:pos="3735"/>
        </w:tabs>
        <w:rPr>
          <w:lang w:val="en-US"/>
        </w:rPr>
      </w:pPr>
    </w:p>
    <w:sectPr w:rsidR="00422A95" w:rsidRPr="00C76C11" w:rsidSect="009504C4">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E163CD"/>
    <w:multiLevelType w:val="multilevel"/>
    <w:tmpl w:val="638C7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3855B70"/>
    <w:multiLevelType w:val="multilevel"/>
    <w:tmpl w:val="638C7A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CB7"/>
    <w:rsid w:val="00006A7A"/>
    <w:rsid w:val="00023663"/>
    <w:rsid w:val="00027664"/>
    <w:rsid w:val="00033895"/>
    <w:rsid w:val="0003555F"/>
    <w:rsid w:val="000564EA"/>
    <w:rsid w:val="00075D19"/>
    <w:rsid w:val="000B0FD6"/>
    <w:rsid w:val="000C1615"/>
    <w:rsid w:val="001033F8"/>
    <w:rsid w:val="00112EEA"/>
    <w:rsid w:val="00115739"/>
    <w:rsid w:val="001320CE"/>
    <w:rsid w:val="00132780"/>
    <w:rsid w:val="001546E7"/>
    <w:rsid w:val="001677BB"/>
    <w:rsid w:val="001A1C17"/>
    <w:rsid w:val="001B3A4F"/>
    <w:rsid w:val="001C365B"/>
    <w:rsid w:val="001D0B30"/>
    <w:rsid w:val="00200DC5"/>
    <w:rsid w:val="0021106F"/>
    <w:rsid w:val="00211B2B"/>
    <w:rsid w:val="00247A74"/>
    <w:rsid w:val="002607A8"/>
    <w:rsid w:val="00265C73"/>
    <w:rsid w:val="002E0E15"/>
    <w:rsid w:val="00310E7B"/>
    <w:rsid w:val="003116AC"/>
    <w:rsid w:val="0033083C"/>
    <w:rsid w:val="0033677E"/>
    <w:rsid w:val="00360DE3"/>
    <w:rsid w:val="0037654E"/>
    <w:rsid w:val="00386596"/>
    <w:rsid w:val="003866AA"/>
    <w:rsid w:val="00395C63"/>
    <w:rsid w:val="003A39CD"/>
    <w:rsid w:val="003A594A"/>
    <w:rsid w:val="003B3BD6"/>
    <w:rsid w:val="003C2EA3"/>
    <w:rsid w:val="00402B4D"/>
    <w:rsid w:val="00411C81"/>
    <w:rsid w:val="00422A95"/>
    <w:rsid w:val="0043270F"/>
    <w:rsid w:val="00432D62"/>
    <w:rsid w:val="00496FAB"/>
    <w:rsid w:val="004A5D81"/>
    <w:rsid w:val="004A71E2"/>
    <w:rsid w:val="004D3305"/>
    <w:rsid w:val="004D3D2A"/>
    <w:rsid w:val="004D4F8C"/>
    <w:rsid w:val="004F0A5D"/>
    <w:rsid w:val="004F122A"/>
    <w:rsid w:val="00594CB7"/>
    <w:rsid w:val="005C610A"/>
    <w:rsid w:val="005F6FAB"/>
    <w:rsid w:val="00670BFB"/>
    <w:rsid w:val="00671048"/>
    <w:rsid w:val="006862F0"/>
    <w:rsid w:val="00693FB2"/>
    <w:rsid w:val="006C170A"/>
    <w:rsid w:val="006D4E67"/>
    <w:rsid w:val="006D6D9B"/>
    <w:rsid w:val="006D7AAE"/>
    <w:rsid w:val="006F6D98"/>
    <w:rsid w:val="00720B96"/>
    <w:rsid w:val="0073381D"/>
    <w:rsid w:val="007339E5"/>
    <w:rsid w:val="00734669"/>
    <w:rsid w:val="00763ECD"/>
    <w:rsid w:val="0077023B"/>
    <w:rsid w:val="00773587"/>
    <w:rsid w:val="007A3ED3"/>
    <w:rsid w:val="007A44AE"/>
    <w:rsid w:val="007B0FA7"/>
    <w:rsid w:val="007B1EE3"/>
    <w:rsid w:val="007C21AD"/>
    <w:rsid w:val="00814188"/>
    <w:rsid w:val="00827234"/>
    <w:rsid w:val="008416E3"/>
    <w:rsid w:val="008512DB"/>
    <w:rsid w:val="00877A8C"/>
    <w:rsid w:val="008907BE"/>
    <w:rsid w:val="008D319C"/>
    <w:rsid w:val="008F7F45"/>
    <w:rsid w:val="009202F0"/>
    <w:rsid w:val="00923074"/>
    <w:rsid w:val="009244E8"/>
    <w:rsid w:val="009248D7"/>
    <w:rsid w:val="009504C4"/>
    <w:rsid w:val="009721F3"/>
    <w:rsid w:val="009776B1"/>
    <w:rsid w:val="00977A7A"/>
    <w:rsid w:val="00984D95"/>
    <w:rsid w:val="009B69B7"/>
    <w:rsid w:val="009C59DB"/>
    <w:rsid w:val="009D5BBA"/>
    <w:rsid w:val="009D76E2"/>
    <w:rsid w:val="00A03098"/>
    <w:rsid w:val="00A05F4C"/>
    <w:rsid w:val="00A13E72"/>
    <w:rsid w:val="00A53B74"/>
    <w:rsid w:val="00A96A66"/>
    <w:rsid w:val="00AD3746"/>
    <w:rsid w:val="00B11DAF"/>
    <w:rsid w:val="00B30466"/>
    <w:rsid w:val="00B30F2A"/>
    <w:rsid w:val="00B42A72"/>
    <w:rsid w:val="00B455B6"/>
    <w:rsid w:val="00B52745"/>
    <w:rsid w:val="00B6674F"/>
    <w:rsid w:val="00B755D4"/>
    <w:rsid w:val="00BB0276"/>
    <w:rsid w:val="00BD599B"/>
    <w:rsid w:val="00C169BA"/>
    <w:rsid w:val="00C70984"/>
    <w:rsid w:val="00C76C11"/>
    <w:rsid w:val="00C8286F"/>
    <w:rsid w:val="00C90812"/>
    <w:rsid w:val="00CB2D31"/>
    <w:rsid w:val="00CE0C8B"/>
    <w:rsid w:val="00CF5003"/>
    <w:rsid w:val="00D00653"/>
    <w:rsid w:val="00D518E9"/>
    <w:rsid w:val="00D5616D"/>
    <w:rsid w:val="00D72968"/>
    <w:rsid w:val="00D865BC"/>
    <w:rsid w:val="00DC528D"/>
    <w:rsid w:val="00DC5E02"/>
    <w:rsid w:val="00DD0C62"/>
    <w:rsid w:val="00DD4517"/>
    <w:rsid w:val="00DE4C1D"/>
    <w:rsid w:val="00E021E0"/>
    <w:rsid w:val="00E51FC7"/>
    <w:rsid w:val="00E627B1"/>
    <w:rsid w:val="00E629DF"/>
    <w:rsid w:val="00EA12D8"/>
    <w:rsid w:val="00EA4DD2"/>
    <w:rsid w:val="00EC78EE"/>
    <w:rsid w:val="00EC7C4B"/>
    <w:rsid w:val="00ED1754"/>
    <w:rsid w:val="00EE039E"/>
    <w:rsid w:val="00EE5F8E"/>
    <w:rsid w:val="00EF3712"/>
    <w:rsid w:val="00F019F7"/>
    <w:rsid w:val="00F05C62"/>
    <w:rsid w:val="00F062CB"/>
    <w:rsid w:val="00F46868"/>
    <w:rsid w:val="00F509DE"/>
    <w:rsid w:val="00F56B88"/>
    <w:rsid w:val="00F776F8"/>
    <w:rsid w:val="00F77D80"/>
    <w:rsid w:val="00F820CC"/>
    <w:rsid w:val="00FC4B47"/>
    <w:rsid w:val="00FF4383"/>
    <w:rsid w:val="00FF5FC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E685B-7A46-4277-AC96-C7A1A831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A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h.gov.ph/sites/default/files/health-update/20210506-OMNIBUS-RRD.pdf" TargetMode="External"/><Relationship Id="rId13" Type="http://schemas.openxmlformats.org/officeDocument/2006/relationships/hyperlink" Target="https://doh.gov.ph/sites/default/files/health-update/IATF-RESO-12.pdf" TargetMode="External"/><Relationship Id="rId18" Type="http://schemas.openxmlformats.org/officeDocument/2006/relationships/hyperlink" Target="https://dotr.gov.ph/55-dotrnews/3282-dotr-announces-omnibus-guidelines-on-public-transportation-in-the-enforcement-of-enhanced-community-quarantine.html" TargetMode="External"/><Relationship Id="rId3" Type="http://schemas.openxmlformats.org/officeDocument/2006/relationships/settings" Target="settings.xml"/><Relationship Id="rId7" Type="http://schemas.openxmlformats.org/officeDocument/2006/relationships/hyperlink" Target="https://doh.gov.ph/sites/default/files/health-update/20210506-OMNIBUS-RRD.pdf" TargetMode="External"/><Relationship Id="rId12" Type="http://schemas.openxmlformats.org/officeDocument/2006/relationships/hyperlink" Target="https://cnnphilippines.com/news/2020/3/9/Mandatory-quarantine-public-health-emergency.html" TargetMode="External"/><Relationship Id="rId17" Type="http://schemas.openxmlformats.org/officeDocument/2006/relationships/hyperlink" Target="https://dotr.gov.ph/55-dotrnews/3282-dotr-announces-omnibus-guidelines-on-public-transportation-in-the-enforcement-of-enhanced-community-quarantine.html" TargetMode="External"/><Relationship Id="rId2" Type="http://schemas.openxmlformats.org/officeDocument/2006/relationships/styles" Target="styles.xml"/><Relationship Id="rId16" Type="http://schemas.openxmlformats.org/officeDocument/2006/relationships/hyperlink" Target="https://doh.gov.ph/sites/default/files/health-update/20210506-OMNIBUS-RRD.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ho.int/health-topics/coronavirus" TargetMode="External"/><Relationship Id="rId11" Type="http://schemas.openxmlformats.org/officeDocument/2006/relationships/hyperlink" Target="https://www.officialgazette.gov.ph/downloads/2020/02feb/20200308-PROC-922-RRD-1.pdf" TargetMode="External"/><Relationship Id="rId5" Type="http://schemas.openxmlformats.org/officeDocument/2006/relationships/hyperlink" Target="https://www.who.int/health-topics/coronavirus" TargetMode="External"/><Relationship Id="rId15" Type="http://schemas.openxmlformats.org/officeDocument/2006/relationships/hyperlink" Target="https://doh.gov.ph/sites/default/files/health-update/20210506-OMNIBUS-RRD.pdf" TargetMode="External"/><Relationship Id="rId10" Type="http://schemas.openxmlformats.org/officeDocument/2006/relationships/hyperlink" Target="https://cnnphilippines.com/news/2020/3/9/Mandatory-quarantine-public-health-emergency.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fficialgazette.gov.ph/downloads/2020/02feb/20200308-PROC-922-RRD-1.pdf" TargetMode="External"/><Relationship Id="rId14" Type="http://schemas.openxmlformats.org/officeDocument/2006/relationships/hyperlink" Target="https://doh.gov.ph/sites/default/files/health-update/IATF-RESO-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17</Pages>
  <Words>1588</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Denola</dc:creator>
  <cp:keywords/>
  <dc:description/>
  <cp:lastModifiedBy>Noel Denola</cp:lastModifiedBy>
  <cp:revision>169</cp:revision>
  <dcterms:created xsi:type="dcterms:W3CDTF">2021-09-20T14:37:00Z</dcterms:created>
  <dcterms:modified xsi:type="dcterms:W3CDTF">2021-09-21T17:08:00Z</dcterms:modified>
</cp:coreProperties>
</file>